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91E23" w14:textId="77777777" w:rsidR="002B6F82" w:rsidRDefault="002B6F82" w:rsidP="00AF674D">
      <w:pPr>
        <w:spacing w:line="360" w:lineRule="auto"/>
        <w:rPr>
          <w:b/>
        </w:rPr>
      </w:pPr>
      <w:r>
        <w:rPr>
          <w:b/>
          <w:noProof/>
        </w:rPr>
        <w:drawing>
          <wp:inline distT="0" distB="0" distL="0" distR="0" wp14:anchorId="2CAA37DA" wp14:editId="192D67E9">
            <wp:extent cx="2143007" cy="1030292"/>
            <wp:effectExtent l="0" t="0" r="0" b="0"/>
            <wp:docPr id="397041591" name="image4.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Logotipo&#10;&#10;Descripción generada automáticamente"/>
                    <pic:cNvPicPr preferRelativeResize="0"/>
                  </pic:nvPicPr>
                  <pic:blipFill>
                    <a:blip r:embed="rId11"/>
                    <a:srcRect/>
                    <a:stretch>
                      <a:fillRect/>
                    </a:stretch>
                  </pic:blipFill>
                  <pic:spPr>
                    <a:xfrm>
                      <a:off x="0" y="0"/>
                      <a:ext cx="2143007" cy="1030292"/>
                    </a:xfrm>
                    <a:prstGeom prst="rect">
                      <a:avLst/>
                    </a:prstGeom>
                    <a:ln/>
                  </pic:spPr>
                </pic:pic>
              </a:graphicData>
            </a:graphic>
          </wp:inline>
        </w:drawing>
      </w:r>
    </w:p>
    <w:p w14:paraId="7785E107" w14:textId="77777777" w:rsidR="002B6F82" w:rsidRDefault="002B6F82" w:rsidP="00AF674D">
      <w:pPr>
        <w:spacing w:line="360" w:lineRule="auto"/>
        <w:rPr>
          <w:b/>
        </w:rPr>
      </w:pPr>
    </w:p>
    <w:p w14:paraId="4C0C6C9E" w14:textId="77777777" w:rsidR="00AF674D" w:rsidRDefault="00AF674D" w:rsidP="00AF674D">
      <w:pPr>
        <w:spacing w:line="360" w:lineRule="auto"/>
        <w:rPr>
          <w:b/>
        </w:rPr>
      </w:pPr>
    </w:p>
    <w:p w14:paraId="148B4773" w14:textId="0B953295" w:rsidR="002B6F82" w:rsidRPr="00AB126C" w:rsidRDefault="00C56960" w:rsidP="0009483F">
      <w:pPr>
        <w:pStyle w:val="ListParagraph"/>
        <w:jc w:val="center"/>
        <w:rPr>
          <w:b/>
          <w:bCs/>
        </w:rPr>
      </w:pPr>
      <w:r>
        <w:rPr>
          <w:b/>
          <w:bCs/>
        </w:rPr>
        <w:t>D</w:t>
      </w:r>
      <w:r w:rsidRPr="107CEFD8">
        <w:rPr>
          <w:b/>
          <w:bCs/>
        </w:rPr>
        <w:t>etección de pólipos gastrointestinales</w:t>
      </w:r>
      <w:r>
        <w:rPr>
          <w:b/>
          <w:bCs/>
        </w:rPr>
        <w:t xml:space="preserve"> utilizando </w:t>
      </w:r>
      <w:r w:rsidRPr="107CEFD8">
        <w:rPr>
          <w:b/>
          <w:bCs/>
        </w:rPr>
        <w:t>un sistema de diagnóstico asistido por computador (DAC)</w:t>
      </w:r>
    </w:p>
    <w:p w14:paraId="19976EF0" w14:textId="77777777" w:rsidR="00AF674D" w:rsidRDefault="00AF674D" w:rsidP="00AF674D">
      <w:pPr>
        <w:spacing w:line="360" w:lineRule="auto"/>
        <w:rPr>
          <w:lang w:val="es-CO"/>
        </w:rPr>
      </w:pPr>
    </w:p>
    <w:p w14:paraId="56E7E398" w14:textId="77777777" w:rsidR="00AF674D" w:rsidRDefault="00AF674D" w:rsidP="00AF674D">
      <w:pPr>
        <w:spacing w:line="360" w:lineRule="auto"/>
        <w:rPr>
          <w:lang w:val="es-CO"/>
        </w:rPr>
      </w:pPr>
    </w:p>
    <w:p w14:paraId="2ADAEF0D" w14:textId="77777777" w:rsidR="00AF674D" w:rsidRPr="002B6F82" w:rsidRDefault="00AF674D" w:rsidP="00AF674D">
      <w:pPr>
        <w:spacing w:line="360" w:lineRule="auto"/>
        <w:rPr>
          <w:lang w:val="es-CO"/>
        </w:rPr>
      </w:pPr>
    </w:p>
    <w:p w14:paraId="1079ED55" w14:textId="714F433F" w:rsidR="002B6F82" w:rsidRDefault="008454E9" w:rsidP="00AF674D">
      <w:pPr>
        <w:spacing w:line="360" w:lineRule="auto"/>
        <w:rPr>
          <w:lang w:val="es-CO"/>
        </w:rPr>
      </w:pPr>
      <w:bookmarkStart w:id="0" w:name="_heading=h.gjdgxs" w:colFirst="0" w:colLast="0"/>
      <w:bookmarkEnd w:id="0"/>
      <w:r w:rsidRPr="008454E9">
        <w:rPr>
          <w:lang w:val="es-CO"/>
        </w:rPr>
        <w:t>Natalia L</w:t>
      </w:r>
      <w:r w:rsidR="009C61C3">
        <w:rPr>
          <w:lang w:val="es-CO"/>
        </w:rPr>
        <w:t>ó</w:t>
      </w:r>
      <w:r w:rsidRPr="008454E9">
        <w:rPr>
          <w:lang w:val="es-CO"/>
        </w:rPr>
        <w:t>pez Grisales</w:t>
      </w:r>
    </w:p>
    <w:p w14:paraId="3018FAC7" w14:textId="77777777" w:rsidR="00AF674D" w:rsidRPr="002B6F82" w:rsidRDefault="00AF674D" w:rsidP="00AF674D">
      <w:pPr>
        <w:spacing w:line="360" w:lineRule="auto"/>
        <w:rPr>
          <w:lang w:val="es-CO"/>
        </w:rPr>
      </w:pPr>
    </w:p>
    <w:p w14:paraId="005BBD5B" w14:textId="77777777" w:rsidR="002B6F82" w:rsidRDefault="002B6F82" w:rsidP="00AF674D">
      <w:pPr>
        <w:spacing w:line="360" w:lineRule="auto"/>
        <w:jc w:val="both"/>
        <w:rPr>
          <w:lang w:val="es-CO"/>
        </w:rPr>
      </w:pPr>
    </w:p>
    <w:p w14:paraId="0BF3901C" w14:textId="77777777" w:rsidR="00AF674D" w:rsidRPr="002B6F82" w:rsidRDefault="00AF674D" w:rsidP="00AF674D">
      <w:pPr>
        <w:spacing w:line="360" w:lineRule="auto"/>
        <w:jc w:val="both"/>
        <w:rPr>
          <w:lang w:val="es-CO"/>
        </w:rPr>
      </w:pPr>
    </w:p>
    <w:p w14:paraId="39A7091F" w14:textId="5463E482" w:rsidR="002B6F82" w:rsidDel="00BA48CB" w:rsidRDefault="3CB4136C" w:rsidP="00AF674D">
      <w:pPr>
        <w:spacing w:line="360" w:lineRule="auto"/>
        <w:rPr>
          <w:lang w:val="es-CO"/>
        </w:rPr>
      </w:pPr>
      <w:r w:rsidRPr="00807F7D">
        <w:rPr>
          <w:rStyle w:val="normaltextrun"/>
          <w:color w:val="000000"/>
          <w:shd w:val="clear" w:color="auto" w:fill="FFFFFF"/>
          <w:lang w:val="es-ES"/>
        </w:rPr>
        <w:t>Monografía presentada para optar al título de Especialista en Analítica y Ciencia de Datos</w:t>
      </w:r>
    </w:p>
    <w:p w14:paraId="62013CB3" w14:textId="77777777" w:rsidR="002B6F82" w:rsidRDefault="002B6F82" w:rsidP="00AF674D">
      <w:pPr>
        <w:spacing w:line="360" w:lineRule="auto"/>
        <w:rPr>
          <w:lang w:val="es-CO"/>
        </w:rPr>
      </w:pPr>
    </w:p>
    <w:p w14:paraId="149C80F2" w14:textId="77777777" w:rsidR="00AF674D" w:rsidRPr="002B6F82" w:rsidRDefault="00AF674D" w:rsidP="00AF674D">
      <w:pPr>
        <w:spacing w:line="360" w:lineRule="auto"/>
        <w:rPr>
          <w:lang w:val="es-CO"/>
        </w:rPr>
      </w:pPr>
    </w:p>
    <w:p w14:paraId="64828F0B" w14:textId="77777777" w:rsidR="002B6F82" w:rsidRPr="002B6F82" w:rsidRDefault="002B6F82" w:rsidP="00AF674D">
      <w:pPr>
        <w:spacing w:line="360" w:lineRule="auto"/>
        <w:rPr>
          <w:lang w:val="es-CO"/>
        </w:rPr>
      </w:pPr>
    </w:p>
    <w:p w14:paraId="19658AD5" w14:textId="4B316650" w:rsidR="00B01EBE" w:rsidRDefault="779867A7" w:rsidP="00AF674D">
      <w:pPr>
        <w:spacing w:line="360" w:lineRule="auto"/>
        <w:rPr>
          <w:lang w:val="es-CO"/>
        </w:rPr>
      </w:pPr>
      <w:bookmarkStart w:id="1" w:name="_heading=h.30j0zll"/>
      <w:bookmarkEnd w:id="1"/>
      <w:r w:rsidRPr="107CEFD8">
        <w:rPr>
          <w:lang w:val="es-CO"/>
        </w:rPr>
        <w:t>Asesores</w:t>
      </w:r>
    </w:p>
    <w:p w14:paraId="7FB68809" w14:textId="7985C35F" w:rsidR="002B6F82" w:rsidRDefault="297A5FF1" w:rsidP="00AF674D">
      <w:pPr>
        <w:spacing w:line="360" w:lineRule="auto"/>
        <w:rPr>
          <w:rStyle w:val="normaltextrun"/>
          <w:color w:val="000000"/>
          <w:shd w:val="clear" w:color="auto" w:fill="FFFFFF"/>
          <w:lang w:val="es-ES"/>
        </w:rPr>
      </w:pPr>
      <w:r w:rsidRPr="00B01EBE">
        <w:rPr>
          <w:lang w:val="es-CO"/>
        </w:rPr>
        <w:t>María Bernarda Salazar Sánchez</w:t>
      </w:r>
      <w:r w:rsidR="1A8BDA32" w:rsidRPr="002B6F82">
        <w:rPr>
          <w:lang w:val="es-CO"/>
        </w:rPr>
        <w:t xml:space="preserve">, </w:t>
      </w:r>
      <w:r w:rsidR="3DF2D09C" w:rsidRPr="00807F7D">
        <w:rPr>
          <w:rStyle w:val="normaltextrun"/>
          <w:color w:val="000000"/>
          <w:shd w:val="clear" w:color="auto" w:fill="FFFFFF"/>
          <w:lang w:val="es-ES"/>
        </w:rPr>
        <w:t>Doctor (PhD) en Ingeniería Electrónica</w:t>
      </w:r>
    </w:p>
    <w:p w14:paraId="4691FF34" w14:textId="0D4EEBED" w:rsidR="000312DC" w:rsidRPr="00DF4113" w:rsidRDefault="29FCCFF6" w:rsidP="00AF674D">
      <w:pPr>
        <w:spacing w:line="360" w:lineRule="auto"/>
        <w:rPr>
          <w:lang w:val="es-CO"/>
        </w:rPr>
      </w:pPr>
      <w:r w:rsidRPr="107CEFD8">
        <w:rPr>
          <w:lang w:val="es-CO"/>
        </w:rPr>
        <w:t xml:space="preserve">Elkin Manuel Romero Camargo, </w:t>
      </w:r>
      <w:r w:rsidR="2F28E205" w:rsidRPr="107CEFD8">
        <w:rPr>
          <w:lang w:val="es-CO"/>
        </w:rPr>
        <w:t>Médico especialista en Gastroenterología y Hepatología</w:t>
      </w:r>
    </w:p>
    <w:p w14:paraId="188DC8D1" w14:textId="77777777" w:rsidR="002B6F82" w:rsidRPr="00DF4113" w:rsidRDefault="002B6F82" w:rsidP="00AF674D">
      <w:pPr>
        <w:pBdr>
          <w:top w:val="nil"/>
          <w:left w:val="nil"/>
          <w:bottom w:val="nil"/>
          <w:right w:val="nil"/>
          <w:between w:val="nil"/>
        </w:pBdr>
        <w:spacing w:line="360" w:lineRule="auto"/>
        <w:ind w:firstLine="709"/>
        <w:rPr>
          <w:color w:val="000000"/>
          <w:lang w:val="es-CO"/>
        </w:rPr>
      </w:pPr>
    </w:p>
    <w:p w14:paraId="125DC408" w14:textId="77777777" w:rsidR="002B6F82" w:rsidRPr="00DF4113" w:rsidRDefault="002B6F82" w:rsidP="00AF674D">
      <w:pPr>
        <w:pBdr>
          <w:top w:val="nil"/>
          <w:left w:val="nil"/>
          <w:bottom w:val="nil"/>
          <w:right w:val="nil"/>
          <w:between w:val="nil"/>
        </w:pBdr>
        <w:spacing w:line="360" w:lineRule="auto"/>
        <w:ind w:firstLine="709"/>
        <w:rPr>
          <w:color w:val="000000"/>
          <w:lang w:val="es-CO"/>
        </w:rPr>
      </w:pPr>
    </w:p>
    <w:p w14:paraId="32363309" w14:textId="77777777" w:rsidR="002B6F82" w:rsidRPr="00DF4113" w:rsidRDefault="002B6F82" w:rsidP="00AF674D">
      <w:pPr>
        <w:pBdr>
          <w:top w:val="nil"/>
          <w:left w:val="nil"/>
          <w:bottom w:val="nil"/>
          <w:right w:val="nil"/>
          <w:between w:val="nil"/>
        </w:pBdr>
        <w:spacing w:line="360" w:lineRule="auto"/>
        <w:ind w:firstLine="709"/>
        <w:rPr>
          <w:color w:val="000000"/>
          <w:lang w:val="es-CO"/>
        </w:rPr>
      </w:pPr>
    </w:p>
    <w:p w14:paraId="7D5421F1" w14:textId="77777777" w:rsidR="00AF674D" w:rsidRPr="00DF4113" w:rsidRDefault="00AF674D" w:rsidP="00AF674D">
      <w:pPr>
        <w:pBdr>
          <w:top w:val="nil"/>
          <w:left w:val="nil"/>
          <w:bottom w:val="nil"/>
          <w:right w:val="nil"/>
          <w:between w:val="nil"/>
        </w:pBdr>
        <w:spacing w:line="360" w:lineRule="auto"/>
        <w:ind w:firstLine="709"/>
        <w:rPr>
          <w:color w:val="000000"/>
          <w:lang w:val="es-CO"/>
        </w:rPr>
      </w:pPr>
    </w:p>
    <w:p w14:paraId="661F4DDD" w14:textId="77777777" w:rsidR="00AF674D" w:rsidRPr="00DF4113" w:rsidRDefault="00AF674D" w:rsidP="00AF674D">
      <w:pPr>
        <w:pBdr>
          <w:top w:val="nil"/>
          <w:left w:val="nil"/>
          <w:bottom w:val="nil"/>
          <w:right w:val="nil"/>
          <w:between w:val="nil"/>
        </w:pBdr>
        <w:spacing w:line="360" w:lineRule="auto"/>
        <w:ind w:firstLine="709"/>
        <w:rPr>
          <w:color w:val="000000"/>
          <w:lang w:val="es-CO"/>
        </w:rPr>
      </w:pPr>
    </w:p>
    <w:p w14:paraId="0B884439" w14:textId="77777777" w:rsidR="00AF674D" w:rsidRPr="00DF4113" w:rsidRDefault="00AF674D" w:rsidP="00AF674D">
      <w:pPr>
        <w:pBdr>
          <w:top w:val="nil"/>
          <w:left w:val="nil"/>
          <w:bottom w:val="nil"/>
          <w:right w:val="nil"/>
          <w:between w:val="nil"/>
        </w:pBdr>
        <w:spacing w:line="360" w:lineRule="auto"/>
        <w:ind w:firstLine="709"/>
        <w:rPr>
          <w:color w:val="000000"/>
          <w:lang w:val="es-CO"/>
        </w:rPr>
      </w:pPr>
    </w:p>
    <w:p w14:paraId="7CD7AAC0" w14:textId="77777777" w:rsidR="00AF674D" w:rsidRPr="00DF4113" w:rsidRDefault="00AF674D" w:rsidP="00AF674D">
      <w:pPr>
        <w:pBdr>
          <w:top w:val="nil"/>
          <w:left w:val="nil"/>
          <w:bottom w:val="nil"/>
          <w:right w:val="nil"/>
          <w:between w:val="nil"/>
        </w:pBdr>
        <w:spacing w:line="360" w:lineRule="auto"/>
        <w:ind w:firstLine="709"/>
        <w:rPr>
          <w:color w:val="000000"/>
          <w:lang w:val="es-CO"/>
        </w:rPr>
      </w:pPr>
    </w:p>
    <w:p w14:paraId="4246F862" w14:textId="77777777" w:rsidR="00AF674D" w:rsidRPr="00DF4113" w:rsidRDefault="00AF674D" w:rsidP="00AF674D">
      <w:pPr>
        <w:pBdr>
          <w:top w:val="nil"/>
          <w:left w:val="nil"/>
          <w:bottom w:val="nil"/>
          <w:right w:val="nil"/>
          <w:between w:val="nil"/>
        </w:pBdr>
        <w:spacing w:line="360" w:lineRule="auto"/>
        <w:ind w:firstLine="709"/>
        <w:rPr>
          <w:color w:val="000000"/>
          <w:lang w:val="es-CO"/>
        </w:rPr>
      </w:pPr>
    </w:p>
    <w:p w14:paraId="27386546" w14:textId="77777777" w:rsidR="00AF674D" w:rsidRPr="00DF4113" w:rsidRDefault="00AF674D" w:rsidP="00AF674D">
      <w:pPr>
        <w:pBdr>
          <w:top w:val="nil"/>
          <w:left w:val="nil"/>
          <w:bottom w:val="nil"/>
          <w:right w:val="nil"/>
          <w:between w:val="nil"/>
        </w:pBdr>
        <w:spacing w:line="360" w:lineRule="auto"/>
        <w:ind w:firstLine="709"/>
        <w:rPr>
          <w:color w:val="000000"/>
          <w:lang w:val="es-CO"/>
        </w:rPr>
      </w:pPr>
    </w:p>
    <w:p w14:paraId="6450A8B9" w14:textId="77777777" w:rsidR="002B6F82" w:rsidRPr="00DF4113" w:rsidRDefault="002B6F82" w:rsidP="00AF674D">
      <w:pPr>
        <w:pBdr>
          <w:top w:val="nil"/>
          <w:left w:val="nil"/>
          <w:bottom w:val="nil"/>
          <w:right w:val="nil"/>
          <w:between w:val="nil"/>
        </w:pBdr>
        <w:spacing w:line="360" w:lineRule="auto"/>
        <w:ind w:firstLine="709"/>
        <w:rPr>
          <w:color w:val="000000"/>
          <w:lang w:val="es-CO"/>
        </w:rPr>
      </w:pPr>
      <w:r w:rsidRPr="00DF4113">
        <w:rPr>
          <w:color w:val="000000"/>
          <w:lang w:val="es-CO"/>
        </w:rPr>
        <w:tab/>
      </w:r>
    </w:p>
    <w:p w14:paraId="0565B3DA" w14:textId="77777777" w:rsidR="002B6F82" w:rsidRPr="00DF4113" w:rsidRDefault="002B6F82" w:rsidP="00AF674D">
      <w:pPr>
        <w:pBdr>
          <w:top w:val="nil"/>
          <w:left w:val="nil"/>
          <w:bottom w:val="nil"/>
          <w:right w:val="nil"/>
          <w:between w:val="nil"/>
        </w:pBdr>
        <w:spacing w:line="360" w:lineRule="auto"/>
        <w:ind w:firstLine="709"/>
        <w:rPr>
          <w:color w:val="000000"/>
          <w:lang w:val="es-CO"/>
        </w:rPr>
      </w:pPr>
    </w:p>
    <w:p w14:paraId="29B1623A" w14:textId="77777777" w:rsidR="002B6F82" w:rsidRPr="002B6F82" w:rsidRDefault="002B6F82" w:rsidP="00AF674D">
      <w:pPr>
        <w:spacing w:line="360" w:lineRule="auto"/>
        <w:rPr>
          <w:lang w:val="es-CO"/>
        </w:rPr>
      </w:pPr>
      <w:r w:rsidRPr="002B6F82">
        <w:rPr>
          <w:lang w:val="es-CO"/>
        </w:rPr>
        <w:t>Universidad de Antioquia</w:t>
      </w:r>
      <w:r w:rsidRPr="002B6F82">
        <w:rPr>
          <w:lang w:val="es-CO"/>
        </w:rPr>
        <w:br/>
        <w:t>Facultad de Ingeniería</w:t>
      </w:r>
    </w:p>
    <w:p w14:paraId="15120F1C" w14:textId="77777777" w:rsidR="002B6F82" w:rsidRPr="002B6F82" w:rsidRDefault="002B6F82" w:rsidP="00AF674D">
      <w:pPr>
        <w:spacing w:line="360" w:lineRule="auto"/>
        <w:rPr>
          <w:lang w:val="es-CO"/>
        </w:rPr>
      </w:pPr>
      <w:bookmarkStart w:id="2" w:name="_heading=h.1fob9te" w:colFirst="0" w:colLast="0"/>
      <w:bookmarkEnd w:id="2"/>
      <w:r w:rsidRPr="002B6F82">
        <w:rPr>
          <w:lang w:val="es-CO"/>
        </w:rPr>
        <w:t>Especialización en Analítica y Ciencia de Datos</w:t>
      </w:r>
    </w:p>
    <w:p w14:paraId="70DA55F3" w14:textId="77777777" w:rsidR="002B6F82" w:rsidRDefault="002B6F82" w:rsidP="00AF674D">
      <w:pPr>
        <w:spacing w:line="360" w:lineRule="auto"/>
      </w:pPr>
      <w:r>
        <w:t>Medellín, Antioquia, Colombia</w:t>
      </w:r>
    </w:p>
    <w:p w14:paraId="03202EA3" w14:textId="77777777" w:rsidR="002B6F82" w:rsidRDefault="002B6F82" w:rsidP="00AF674D">
      <w:pPr>
        <w:spacing w:line="360" w:lineRule="auto"/>
        <w:rPr>
          <w:color w:val="2B579A"/>
          <w:shd w:val="clear" w:color="auto" w:fill="E6E6E6"/>
        </w:rPr>
      </w:pPr>
      <w:r>
        <w:t>2024</w:t>
      </w:r>
    </w:p>
    <w:p w14:paraId="04A9D14D" w14:textId="77777777" w:rsidR="002B6F82" w:rsidRDefault="002B6F82" w:rsidP="002B6F82">
      <w:r>
        <w:br w:type="page"/>
      </w:r>
    </w:p>
    <w:tbl>
      <w:tblPr>
        <w:tblW w:w="9404" w:type="dxa"/>
        <w:jc w:val="center"/>
        <w:tblBorders>
          <w:top w:val="nil"/>
          <w:left w:val="nil"/>
          <w:bottom w:val="nil"/>
          <w:right w:val="nil"/>
          <w:insideH w:val="nil"/>
          <w:insideV w:val="nil"/>
        </w:tblBorders>
        <w:tblLayout w:type="fixed"/>
        <w:tblLook w:val="0400" w:firstRow="0" w:lastRow="0" w:firstColumn="0" w:lastColumn="0" w:noHBand="0" w:noVBand="1"/>
      </w:tblPr>
      <w:tblGrid>
        <w:gridCol w:w="2351"/>
        <w:gridCol w:w="7053"/>
      </w:tblGrid>
      <w:tr w:rsidR="002B6F82" w14:paraId="731742C5" w14:textId="77777777" w:rsidTr="107CEFD8">
        <w:trPr>
          <w:trHeight w:val="397"/>
          <w:jc w:val="center"/>
        </w:trPr>
        <w:tc>
          <w:tcPr>
            <w:tcW w:w="2351" w:type="dxa"/>
            <w:tcBorders>
              <w:top w:val="single" w:sz="12" w:space="0" w:color="538135" w:themeColor="accent6" w:themeShade="BF"/>
              <w:bottom w:val="single" w:sz="12" w:space="0" w:color="538135" w:themeColor="accent6" w:themeShade="BF"/>
            </w:tcBorders>
            <w:vAlign w:val="center"/>
          </w:tcPr>
          <w:p w14:paraId="01CF1F4A" w14:textId="77777777" w:rsidR="002B6F82" w:rsidRDefault="002B6F82" w:rsidP="00113CAF">
            <w:pPr>
              <w:spacing w:before="60" w:after="60"/>
              <w:rPr>
                <w:b/>
              </w:rPr>
            </w:pPr>
            <w:bookmarkStart w:id="3" w:name="_heading=h.3znysh7" w:colFirst="0" w:colLast="0"/>
            <w:bookmarkEnd w:id="3"/>
            <w:r>
              <w:rPr>
                <w:b/>
              </w:rPr>
              <w:lastRenderedPageBreak/>
              <w:t>Cita</w:t>
            </w:r>
          </w:p>
        </w:tc>
        <w:tc>
          <w:tcPr>
            <w:tcW w:w="7053" w:type="dxa"/>
            <w:tcBorders>
              <w:top w:val="single" w:sz="12" w:space="0" w:color="538135" w:themeColor="accent6" w:themeShade="BF"/>
              <w:bottom w:val="single" w:sz="12" w:space="0" w:color="538135" w:themeColor="accent6" w:themeShade="BF"/>
            </w:tcBorders>
            <w:vAlign w:val="center"/>
          </w:tcPr>
          <w:p w14:paraId="01F019B7" w14:textId="5EEA0D29" w:rsidR="002B6F82" w:rsidRDefault="002B6F82" w:rsidP="00113CAF">
            <w:pPr>
              <w:spacing w:before="60" w:after="60" w:line="276" w:lineRule="auto"/>
            </w:pPr>
            <w:r>
              <w:t>(</w:t>
            </w:r>
            <w:sdt>
              <w:sdtPr>
                <w:tag w:val="goog_rdk_0"/>
                <w:id w:val="-1596848135"/>
              </w:sdtPr>
              <w:sdtEndPr/>
              <w:sdtContent>
                <w:r w:rsidR="00523436">
                  <w:t>López Grisales</w:t>
                </w:r>
              </w:sdtContent>
            </w:sdt>
            <w:r>
              <w:t>, 2024)</w:t>
            </w:r>
          </w:p>
        </w:tc>
      </w:tr>
      <w:tr w:rsidR="002B6F82" w:rsidRPr="00523436" w14:paraId="4C1E43CF" w14:textId="77777777" w:rsidTr="107CEFD8">
        <w:trPr>
          <w:trHeight w:val="983"/>
          <w:jc w:val="center"/>
        </w:trPr>
        <w:tc>
          <w:tcPr>
            <w:tcW w:w="2351" w:type="dxa"/>
            <w:tcBorders>
              <w:top w:val="single" w:sz="12" w:space="0" w:color="538135" w:themeColor="accent6" w:themeShade="BF"/>
              <w:bottom w:val="single" w:sz="12" w:space="0" w:color="538135" w:themeColor="accent6" w:themeShade="BF"/>
            </w:tcBorders>
            <w:vAlign w:val="center"/>
          </w:tcPr>
          <w:p w14:paraId="5E697FD4" w14:textId="77777777" w:rsidR="002B6F82" w:rsidRDefault="002B6F82" w:rsidP="00113CAF">
            <w:pPr>
              <w:spacing w:before="60"/>
              <w:rPr>
                <w:b/>
              </w:rPr>
            </w:pPr>
            <w:proofErr w:type="spellStart"/>
            <w:r>
              <w:rPr>
                <w:b/>
              </w:rPr>
              <w:t>Referencia</w:t>
            </w:r>
            <w:proofErr w:type="spellEnd"/>
          </w:p>
          <w:p w14:paraId="1059D03E" w14:textId="77777777" w:rsidR="002B6F82" w:rsidRDefault="002B6F82" w:rsidP="00113CAF"/>
          <w:p w14:paraId="6096A766" w14:textId="77777777" w:rsidR="002B6F82" w:rsidRDefault="002B6F82" w:rsidP="00113CAF">
            <w:proofErr w:type="spellStart"/>
            <w:r>
              <w:rPr>
                <w:b/>
              </w:rPr>
              <w:t>Estilo</w:t>
            </w:r>
            <w:proofErr w:type="spellEnd"/>
            <w:r>
              <w:rPr>
                <w:b/>
              </w:rPr>
              <w:t xml:space="preserve"> APA 7 (2020)</w:t>
            </w:r>
          </w:p>
        </w:tc>
        <w:tc>
          <w:tcPr>
            <w:tcW w:w="7053" w:type="dxa"/>
            <w:tcBorders>
              <w:top w:val="single" w:sz="12" w:space="0" w:color="538135" w:themeColor="accent6" w:themeShade="BF"/>
              <w:bottom w:val="single" w:sz="12" w:space="0" w:color="538135" w:themeColor="accent6" w:themeShade="BF"/>
            </w:tcBorders>
          </w:tcPr>
          <w:p w14:paraId="0EA0DBD5" w14:textId="5A018016" w:rsidR="002B6F82" w:rsidRPr="00B01EBE" w:rsidRDefault="00C56960" w:rsidP="107CEFD8">
            <w:pPr>
              <w:spacing w:before="60" w:after="60" w:line="276" w:lineRule="auto"/>
              <w:ind w:left="-45"/>
              <w:jc w:val="both"/>
              <w:rPr>
                <w:i/>
                <w:iCs/>
                <w:lang w:val="es-CO"/>
              </w:rPr>
            </w:pPr>
            <w:r w:rsidRPr="006849A8">
              <w:rPr>
                <w:lang w:val="es-CO"/>
              </w:rPr>
              <w:t>López</w:t>
            </w:r>
            <w:r w:rsidR="2C54992F" w:rsidRPr="107CEFD8">
              <w:rPr>
                <w:lang w:val="es-CO"/>
              </w:rPr>
              <w:t xml:space="preserve"> Grisales</w:t>
            </w:r>
            <w:r w:rsidR="1A8BDA32" w:rsidRPr="107CEFD8">
              <w:rPr>
                <w:lang w:val="es-CO"/>
              </w:rPr>
              <w:t xml:space="preserve">, </w:t>
            </w:r>
            <w:r w:rsidR="2C54992F" w:rsidRPr="107CEFD8">
              <w:rPr>
                <w:lang w:val="es-CO"/>
              </w:rPr>
              <w:t>N</w:t>
            </w:r>
            <w:r w:rsidR="1A8BDA32" w:rsidRPr="107CEFD8">
              <w:rPr>
                <w:lang w:val="es-CO"/>
              </w:rPr>
              <w:t>. (2024).</w:t>
            </w:r>
            <w:r w:rsidR="20E90CC9" w:rsidRPr="107CEFD8">
              <w:rPr>
                <w:lang w:val="es-CO"/>
              </w:rPr>
              <w:t xml:space="preserve"> </w:t>
            </w:r>
            <w:r w:rsidR="2C54992F" w:rsidRPr="006849A8">
              <w:rPr>
                <w:i/>
                <w:iCs/>
                <w:lang w:val="es-CO"/>
              </w:rPr>
              <w:t>Desarrollo de un sistema de Diagnóstico Asistido por Computador (DAC) para la detección de pólipos gastrointestinales</w:t>
            </w:r>
            <w:r w:rsidR="1A8BDA32" w:rsidRPr="107CEFD8">
              <w:rPr>
                <w:lang w:val="es-CO"/>
              </w:rPr>
              <w:t xml:space="preserve"> [Trabajo de grado especialización]. Universidad de Antioquia, Medellín, Colombia.</w:t>
            </w:r>
          </w:p>
        </w:tc>
      </w:tr>
    </w:tbl>
    <w:p w14:paraId="401C3657" w14:textId="77777777" w:rsidR="002B6F82" w:rsidRPr="00807F7D" w:rsidRDefault="002B6F82" w:rsidP="002B6F82">
      <w:pPr>
        <w:jc w:val="left"/>
        <w:rPr>
          <w:b/>
        </w:rPr>
      </w:pPr>
      <w:r>
        <w:rPr>
          <w:b/>
          <w:noProof/>
        </w:rPr>
        <w:drawing>
          <wp:inline distT="0" distB="0" distL="0" distR="0" wp14:anchorId="7DF81495" wp14:editId="313A8826">
            <wp:extent cx="803637" cy="303715"/>
            <wp:effectExtent l="0" t="0" r="0" b="0"/>
            <wp:docPr id="397041593" name="image22.jpg"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397041593" name="image22.jpg" descr="Texto&#10;&#10;Descripción generada automáticamente con confianza media"/>
                    <pic:cNvPicPr preferRelativeResize="0"/>
                  </pic:nvPicPr>
                  <pic:blipFill>
                    <a:blip r:embed="rId12"/>
                    <a:srcRect/>
                    <a:stretch>
                      <a:fillRect/>
                    </a:stretch>
                  </pic:blipFill>
                  <pic:spPr>
                    <a:xfrm>
                      <a:off x="0" y="0"/>
                      <a:ext cx="803637" cy="303715"/>
                    </a:xfrm>
                    <a:prstGeom prst="rect">
                      <a:avLst/>
                    </a:prstGeom>
                    <a:ln/>
                  </pic:spPr>
                </pic:pic>
              </a:graphicData>
            </a:graphic>
          </wp:inline>
        </w:drawing>
      </w:r>
      <w:r w:rsidRPr="00807F7D">
        <w:rPr>
          <w:b/>
        </w:rPr>
        <w:t xml:space="preserve"> </w:t>
      </w:r>
      <w:r>
        <w:rPr>
          <w:noProof/>
        </w:rPr>
        <w:drawing>
          <wp:inline distT="0" distB="0" distL="0" distR="0" wp14:anchorId="2D85E290" wp14:editId="0451701A">
            <wp:extent cx="750563" cy="261288"/>
            <wp:effectExtent l="0" t="0" r="0" b="0"/>
            <wp:docPr id="397041592" name="image5.png" descr="Creative Commons en periodismo: qué es y cómo usarlo"/>
            <wp:cNvGraphicFramePr/>
            <a:graphic xmlns:a="http://schemas.openxmlformats.org/drawingml/2006/main">
              <a:graphicData uri="http://schemas.openxmlformats.org/drawingml/2006/picture">
                <pic:pic xmlns:pic="http://schemas.openxmlformats.org/drawingml/2006/picture">
                  <pic:nvPicPr>
                    <pic:cNvPr id="0" name="image5.png" descr="Creative Commons en periodismo: qué es y cómo usarlo"/>
                    <pic:cNvPicPr preferRelativeResize="0"/>
                  </pic:nvPicPr>
                  <pic:blipFill>
                    <a:blip r:embed="rId13"/>
                    <a:srcRect t="9349" r="2980" b="7723"/>
                    <a:stretch>
                      <a:fillRect/>
                    </a:stretch>
                  </pic:blipFill>
                  <pic:spPr>
                    <a:xfrm>
                      <a:off x="0" y="0"/>
                      <a:ext cx="750563" cy="261288"/>
                    </a:xfrm>
                    <a:prstGeom prst="rect">
                      <a:avLst/>
                    </a:prstGeom>
                    <a:ln/>
                  </pic:spPr>
                </pic:pic>
              </a:graphicData>
            </a:graphic>
          </wp:inline>
        </w:drawing>
      </w:r>
    </w:p>
    <w:p w14:paraId="155D6ECA" w14:textId="77777777" w:rsidR="002B6F82" w:rsidRPr="00807F7D" w:rsidRDefault="002B6F82" w:rsidP="002B6F82">
      <w:bookmarkStart w:id="4" w:name="_heading=h.2et92p0" w:colFirst="0" w:colLast="0"/>
      <w:bookmarkEnd w:id="4"/>
    </w:p>
    <w:p w14:paraId="3C70044A" w14:textId="77777777" w:rsidR="002B6F82" w:rsidRPr="00807F7D" w:rsidRDefault="002B6F82" w:rsidP="002B6F82">
      <w:bookmarkStart w:id="5" w:name="_heading=h.tyjcwt" w:colFirst="0" w:colLast="0"/>
      <w:bookmarkEnd w:id="5"/>
    </w:p>
    <w:p w14:paraId="30615A9C" w14:textId="244D104F" w:rsidR="002B6F82" w:rsidRDefault="002B6F82" w:rsidP="002B6F82">
      <w:pPr>
        <w:spacing w:before="120" w:after="120" w:line="276" w:lineRule="auto"/>
        <w:jc w:val="left"/>
        <w:rPr>
          <w:lang w:val="es-CO"/>
        </w:rPr>
      </w:pPr>
      <w:bookmarkStart w:id="6" w:name="_heading=h.3dy6vkm"/>
      <w:bookmarkEnd w:id="6"/>
      <w:r w:rsidRPr="3651566E">
        <w:rPr>
          <w:lang w:val="es-CO"/>
        </w:rPr>
        <w:t xml:space="preserve">Especialización en Analítica y Ciencia de Datos, </w:t>
      </w:r>
      <w:sdt>
        <w:sdtPr>
          <w:tag w:val="goog_rdk_2"/>
          <w:id w:val="-2070571103"/>
        </w:sdtPr>
        <w:sdtEndPr/>
        <w:sdtContent/>
      </w:sdt>
      <w:r w:rsidRPr="3651566E">
        <w:rPr>
          <w:lang w:val="es-CO"/>
        </w:rPr>
        <w:t>Cohorte</w:t>
      </w:r>
      <w:r w:rsidRPr="3651566E">
        <w:rPr>
          <w:b/>
          <w:bCs/>
          <w:lang w:val="es-CO"/>
        </w:rPr>
        <w:t xml:space="preserve"> </w:t>
      </w:r>
      <w:r w:rsidRPr="3651566E">
        <w:rPr>
          <w:lang w:val="es-CO"/>
        </w:rPr>
        <w:t>VI.</w:t>
      </w:r>
    </w:p>
    <w:p w14:paraId="054068CF" w14:textId="749697A5" w:rsidR="00496286" w:rsidRPr="00496286" w:rsidRDefault="0BDF7298" w:rsidP="002B6F82">
      <w:pPr>
        <w:spacing w:before="120" w:after="120" w:line="276" w:lineRule="auto"/>
        <w:jc w:val="left"/>
        <w:rPr>
          <w:lang w:val="es-CO"/>
        </w:rPr>
      </w:pPr>
      <w:r w:rsidRPr="00807F7D">
        <w:rPr>
          <w:rStyle w:val="normaltextrun"/>
          <w:color w:val="000000"/>
          <w:shd w:val="clear" w:color="auto" w:fill="FFFFFF"/>
          <w:lang w:val="es-ES"/>
        </w:rPr>
        <w:t xml:space="preserve">Grupo de Investigación </w:t>
      </w:r>
      <w:proofErr w:type="spellStart"/>
      <w:r w:rsidRPr="00807F7D">
        <w:rPr>
          <w:rStyle w:val="normaltextrun"/>
          <w:color w:val="000000"/>
          <w:shd w:val="clear" w:color="auto" w:fill="FFFFFF"/>
          <w:lang w:val="es-ES"/>
        </w:rPr>
        <w:t>Intelligent</w:t>
      </w:r>
      <w:proofErr w:type="spellEnd"/>
      <w:r w:rsidRPr="00807F7D">
        <w:rPr>
          <w:rStyle w:val="normaltextrun"/>
          <w:color w:val="000000"/>
          <w:shd w:val="clear" w:color="auto" w:fill="FFFFFF"/>
          <w:lang w:val="es-ES"/>
        </w:rPr>
        <w:t xml:space="preserve"> Information Systems Lab</w:t>
      </w:r>
      <w:r w:rsidR="7E18382E">
        <w:rPr>
          <w:rStyle w:val="normaltextrun"/>
          <w:color w:val="000000"/>
          <w:shd w:val="clear" w:color="auto" w:fill="FFFFFF"/>
          <w:lang w:val="es-ES"/>
        </w:rPr>
        <w:t xml:space="preserve"> – In2Lab</w:t>
      </w:r>
      <w:r w:rsidRPr="00807F7D">
        <w:rPr>
          <w:rStyle w:val="normaltextrun"/>
          <w:color w:val="000000"/>
          <w:shd w:val="clear" w:color="auto" w:fill="FFFFFF"/>
          <w:lang w:val="es-ES"/>
        </w:rPr>
        <w:t>.</w:t>
      </w:r>
    </w:p>
    <w:p w14:paraId="21DDD057" w14:textId="77777777" w:rsidR="002B6F82" w:rsidRPr="002B6F82" w:rsidRDefault="002B6F82" w:rsidP="002B6F82">
      <w:pPr>
        <w:spacing w:before="120" w:after="120" w:line="276" w:lineRule="auto"/>
        <w:jc w:val="left"/>
        <w:rPr>
          <w:lang w:val="es-CO"/>
        </w:rPr>
      </w:pPr>
      <w:r w:rsidRPr="002B6F82">
        <w:rPr>
          <w:lang w:val="es-CO"/>
        </w:rPr>
        <w:t xml:space="preserve">Centro de Investigación Ambientales y de Ingeniería (CIA). </w:t>
      </w:r>
    </w:p>
    <w:p w14:paraId="558E5FE3" w14:textId="77777777" w:rsidR="002B6F82" w:rsidRPr="002B6F82" w:rsidRDefault="002B6F82" w:rsidP="002B6F82">
      <w:pPr>
        <w:spacing w:before="120" w:after="120" w:line="276" w:lineRule="auto"/>
        <w:jc w:val="left"/>
        <w:rPr>
          <w:lang w:val="es-CO"/>
        </w:rPr>
      </w:pPr>
    </w:p>
    <w:p w14:paraId="52016FD7" w14:textId="77777777" w:rsidR="002B6F82" w:rsidRPr="002B6F82" w:rsidRDefault="002B6F82" w:rsidP="002B6F82">
      <w:pPr>
        <w:spacing w:before="120" w:after="120" w:line="276" w:lineRule="auto"/>
        <w:jc w:val="left"/>
        <w:rPr>
          <w:lang w:val="es-CO"/>
        </w:rPr>
      </w:pPr>
    </w:p>
    <w:p w14:paraId="1C2C65EC" w14:textId="77777777" w:rsidR="002B6F82" w:rsidRPr="002B6F82" w:rsidRDefault="002B6F82" w:rsidP="002B6F82">
      <w:pPr>
        <w:spacing w:line="276" w:lineRule="auto"/>
        <w:jc w:val="left"/>
        <w:rPr>
          <w:lang w:val="es-CO"/>
        </w:rPr>
      </w:pPr>
    </w:p>
    <w:p w14:paraId="6E4EC7E7" w14:textId="77777777" w:rsidR="002B6F82" w:rsidRPr="002B6F82" w:rsidRDefault="002B6F82" w:rsidP="002B6F82">
      <w:pPr>
        <w:rPr>
          <w:lang w:val="es-CO"/>
        </w:rPr>
      </w:pPr>
      <w:bookmarkStart w:id="7" w:name="_heading=h.1t3h5sf" w:colFirst="0" w:colLast="0"/>
      <w:bookmarkEnd w:id="7"/>
    </w:p>
    <w:tbl>
      <w:tblPr>
        <w:tblW w:w="4678" w:type="dxa"/>
        <w:tblBorders>
          <w:top w:val="nil"/>
          <w:left w:val="nil"/>
          <w:bottom w:val="nil"/>
          <w:right w:val="nil"/>
          <w:insideH w:val="nil"/>
          <w:insideV w:val="nil"/>
        </w:tblBorders>
        <w:tblLayout w:type="fixed"/>
        <w:tblLook w:val="0400" w:firstRow="0" w:lastRow="0" w:firstColumn="0" w:lastColumn="0" w:noHBand="0" w:noVBand="1"/>
      </w:tblPr>
      <w:tblGrid>
        <w:gridCol w:w="2410"/>
        <w:gridCol w:w="2268"/>
      </w:tblGrid>
      <w:tr w:rsidR="002B6F82" w14:paraId="1AA0C5CF" w14:textId="77777777" w:rsidTr="00113CAF">
        <w:tc>
          <w:tcPr>
            <w:tcW w:w="2410" w:type="dxa"/>
            <w:vAlign w:val="center"/>
          </w:tcPr>
          <w:p w14:paraId="5F57D975" w14:textId="77777777" w:rsidR="002B6F82" w:rsidRDefault="002B6F82" w:rsidP="00113CAF">
            <w:r>
              <w:rPr>
                <w:noProof/>
              </w:rPr>
              <w:drawing>
                <wp:inline distT="0" distB="0" distL="0" distR="0" wp14:anchorId="43465B5B" wp14:editId="7D2B7797">
                  <wp:extent cx="1254906" cy="452526"/>
                  <wp:effectExtent l="0" t="0" r="0" b="0"/>
                  <wp:docPr id="397041595" name="image6.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397041595" name="image6.png" descr="Texto&#10;&#10;Descripción generada automáticamente"/>
                          <pic:cNvPicPr preferRelativeResize="0"/>
                        </pic:nvPicPr>
                        <pic:blipFill>
                          <a:blip r:embed="rId14"/>
                          <a:srcRect/>
                          <a:stretch>
                            <a:fillRect/>
                          </a:stretch>
                        </pic:blipFill>
                        <pic:spPr>
                          <a:xfrm>
                            <a:off x="0" y="0"/>
                            <a:ext cx="1254906" cy="452526"/>
                          </a:xfrm>
                          <a:prstGeom prst="rect">
                            <a:avLst/>
                          </a:prstGeom>
                          <a:ln/>
                        </pic:spPr>
                      </pic:pic>
                    </a:graphicData>
                  </a:graphic>
                </wp:inline>
              </w:drawing>
            </w:r>
          </w:p>
        </w:tc>
        <w:tc>
          <w:tcPr>
            <w:tcW w:w="2268" w:type="dxa"/>
            <w:vAlign w:val="center"/>
          </w:tcPr>
          <w:p w14:paraId="483E571D" w14:textId="77777777" w:rsidR="002B6F82" w:rsidRDefault="002B6F82" w:rsidP="00113CAF">
            <w:r>
              <w:rPr>
                <w:noProof/>
              </w:rPr>
              <w:drawing>
                <wp:inline distT="0" distB="0" distL="0" distR="0" wp14:anchorId="0797CB47" wp14:editId="655E1A2A">
                  <wp:extent cx="1249544" cy="458044"/>
                  <wp:effectExtent l="0" t="0" r="0" b="0"/>
                  <wp:docPr id="397041594" name="image10.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0.png" descr="Diagrama&#10;&#10;Descripción generada automáticamente con confianza media"/>
                          <pic:cNvPicPr preferRelativeResize="0"/>
                        </pic:nvPicPr>
                        <pic:blipFill>
                          <a:blip r:embed="rId15"/>
                          <a:srcRect l="13612" t="26360" r="13866" b="26901"/>
                          <a:stretch>
                            <a:fillRect/>
                          </a:stretch>
                        </pic:blipFill>
                        <pic:spPr>
                          <a:xfrm>
                            <a:off x="0" y="0"/>
                            <a:ext cx="1249544" cy="458044"/>
                          </a:xfrm>
                          <a:prstGeom prst="rect">
                            <a:avLst/>
                          </a:prstGeom>
                          <a:ln/>
                        </pic:spPr>
                      </pic:pic>
                    </a:graphicData>
                  </a:graphic>
                </wp:inline>
              </w:drawing>
            </w:r>
          </w:p>
        </w:tc>
      </w:tr>
    </w:tbl>
    <w:p w14:paraId="24D15A9C" w14:textId="77777777" w:rsidR="002B6F82" w:rsidRPr="002B6F82" w:rsidRDefault="002B6F82" w:rsidP="002B6F82">
      <w:pPr>
        <w:spacing w:before="120" w:after="120"/>
        <w:jc w:val="left"/>
        <w:rPr>
          <w:lang w:val="es-CO"/>
        </w:rPr>
      </w:pPr>
      <w:bookmarkStart w:id="8" w:name="_heading=h.4d34og8" w:colFirst="0" w:colLast="0"/>
      <w:bookmarkEnd w:id="8"/>
      <w:r w:rsidRPr="002B6F82">
        <w:rPr>
          <w:lang w:val="es-CO"/>
        </w:rPr>
        <w:t>Centro de Documentación Ingeniería (CENDOI)</w:t>
      </w:r>
    </w:p>
    <w:p w14:paraId="0E8DE64C" w14:textId="77777777" w:rsidR="002B6F82" w:rsidRPr="002B6F82" w:rsidRDefault="002B6F82" w:rsidP="002B6F82">
      <w:pPr>
        <w:spacing w:before="120" w:after="120"/>
        <w:rPr>
          <w:b/>
          <w:lang w:val="es-CO"/>
        </w:rPr>
      </w:pPr>
    </w:p>
    <w:p w14:paraId="74C899FE" w14:textId="77777777" w:rsidR="002B6F82" w:rsidRPr="00E02F5B" w:rsidRDefault="002B6F82" w:rsidP="00E02F5B">
      <w:pPr>
        <w:spacing w:before="120" w:after="120"/>
        <w:jc w:val="both"/>
        <w:rPr>
          <w:lang w:val="es-CO"/>
        </w:rPr>
      </w:pPr>
      <w:r w:rsidRPr="00E02F5B">
        <w:rPr>
          <w:b/>
          <w:bCs/>
          <w:lang w:val="es-CO"/>
        </w:rPr>
        <w:t>Repositorio Institucional:</w:t>
      </w:r>
      <w:r w:rsidRPr="00E02F5B">
        <w:rPr>
          <w:lang w:val="es-CO"/>
        </w:rPr>
        <w:t xml:space="preserve"> http://bibliotecadigital.udea.edu.co</w:t>
      </w:r>
    </w:p>
    <w:p w14:paraId="7E63AF6D" w14:textId="4DE5ACB0" w:rsidR="3651566E" w:rsidRDefault="3651566E" w:rsidP="3651566E">
      <w:pPr>
        <w:rPr>
          <w:lang w:val="es-CO"/>
        </w:rPr>
      </w:pPr>
    </w:p>
    <w:p w14:paraId="101B06C4" w14:textId="553EECFA" w:rsidR="002B6F82" w:rsidRPr="0009483F" w:rsidRDefault="002B6F82" w:rsidP="3651566E">
      <w:pPr>
        <w:jc w:val="left"/>
        <w:rPr>
          <w:lang w:val="es-CO"/>
        </w:rPr>
      </w:pPr>
      <w:r w:rsidRPr="3651566E">
        <w:rPr>
          <w:lang w:val="es-CO"/>
        </w:rPr>
        <w:t xml:space="preserve">Rector: John Jairo Arboleda </w:t>
      </w:r>
      <w:proofErr w:type="spellStart"/>
      <w:r w:rsidRPr="3651566E">
        <w:rPr>
          <w:lang w:val="es-CO"/>
        </w:rPr>
        <w:t>Céspedes</w:t>
      </w:r>
      <w:proofErr w:type="spellEnd"/>
      <w:r w:rsidRPr="3651566E">
        <w:rPr>
          <w:lang w:val="es-CO"/>
        </w:rPr>
        <w:t>.</w:t>
      </w:r>
    </w:p>
    <w:p w14:paraId="77DF40D4" w14:textId="77777777" w:rsidR="002B6F82" w:rsidRPr="002B6F82" w:rsidRDefault="002B6F82" w:rsidP="002B6F82">
      <w:pPr>
        <w:jc w:val="left"/>
        <w:rPr>
          <w:lang w:val="es-CO"/>
        </w:rPr>
      </w:pPr>
      <w:r w:rsidRPr="002B6F82">
        <w:rPr>
          <w:lang w:val="es-CO"/>
        </w:rPr>
        <w:t>Decano: Julio Cesar Saldarriaga Molina</w:t>
      </w:r>
    </w:p>
    <w:p w14:paraId="4AC6FBA0" w14:textId="50F0A65F" w:rsidR="002B6F82" w:rsidRPr="00D4520A" w:rsidRDefault="002B6F82" w:rsidP="002B6F82">
      <w:pPr>
        <w:jc w:val="left"/>
        <w:rPr>
          <w:lang w:val="pt-PT"/>
          <w:rPrChange w:id="9" w:author="MARIA BERNARDA SALAZAR SANCHEZ" w:date="2024-05-27T07:51:00Z" w16du:dateUtc="2024-05-27T12:51:00Z">
            <w:rPr>
              <w:lang w:val="es-CO"/>
            </w:rPr>
          </w:rPrChange>
        </w:rPr>
      </w:pPr>
      <w:r w:rsidRPr="00D4520A">
        <w:rPr>
          <w:lang w:val="pt-PT"/>
          <w:rPrChange w:id="10" w:author="MARIA BERNARDA SALAZAR SANCHEZ" w:date="2024-05-27T07:51:00Z" w16du:dateUtc="2024-05-27T12:51:00Z">
            <w:rPr>
              <w:lang w:val="es-CO"/>
            </w:rPr>
          </w:rPrChange>
        </w:rPr>
        <w:t xml:space="preserve">Jefe departamento: </w:t>
      </w:r>
      <w:del w:id="11" w:author="MARIA BERNARDA SALAZAR SANCHEZ" w:date="2024-05-27T07:51:00Z" w16du:dateUtc="2024-05-27T12:51:00Z">
        <w:r w:rsidRPr="00D4520A" w:rsidDel="00D4520A">
          <w:rPr>
            <w:lang w:val="pt-PT"/>
            <w:rPrChange w:id="12" w:author="MARIA BERNARDA SALAZAR SANCHEZ" w:date="2024-05-27T07:51:00Z" w16du:dateUtc="2024-05-27T12:51:00Z">
              <w:rPr>
                <w:lang w:val="es-CO"/>
              </w:rPr>
            </w:rPrChange>
          </w:rPr>
          <w:delText>Diego José Luis Botia Valderrama</w:delText>
        </w:r>
      </w:del>
      <w:ins w:id="13" w:author="MARIA BERNARDA SALAZAR SANCHEZ" w:date="2024-05-27T07:51:00Z" w16du:dateUtc="2024-05-27T12:51:00Z">
        <w:r w:rsidR="00D4520A" w:rsidRPr="00D4520A">
          <w:rPr>
            <w:lang w:val="pt-PT"/>
            <w:rPrChange w:id="14" w:author="MARIA BERNARDA SALAZAR SANCHEZ" w:date="2024-05-27T07:51:00Z" w16du:dateUtc="2024-05-27T12:51:00Z">
              <w:rPr>
                <w:lang w:val="es-CO"/>
              </w:rPr>
            </w:rPrChange>
          </w:rPr>
          <w:t>Danny Alexandro Múnera R</w:t>
        </w:r>
        <w:r w:rsidR="00D4520A">
          <w:rPr>
            <w:lang w:val="pt-PT"/>
          </w:rPr>
          <w:t>amírez</w:t>
        </w:r>
      </w:ins>
    </w:p>
    <w:p w14:paraId="4EB017A5" w14:textId="77777777" w:rsidR="002B6F82" w:rsidRPr="00D4520A" w:rsidRDefault="002B6F82" w:rsidP="002B6F82">
      <w:pPr>
        <w:spacing w:line="276" w:lineRule="auto"/>
        <w:rPr>
          <w:lang w:val="pt-PT"/>
          <w:rPrChange w:id="15" w:author="MARIA BERNARDA SALAZAR SANCHEZ" w:date="2024-05-27T07:51:00Z" w16du:dateUtc="2024-05-27T12:51:00Z">
            <w:rPr>
              <w:lang w:val="es-CO"/>
            </w:rPr>
          </w:rPrChange>
        </w:rPr>
      </w:pPr>
    </w:p>
    <w:p w14:paraId="5487EBB5" w14:textId="77777777" w:rsidR="002B6F82" w:rsidRPr="002B6F82" w:rsidRDefault="002B6F82" w:rsidP="00807F7D">
      <w:pPr>
        <w:spacing w:line="276" w:lineRule="auto"/>
        <w:rPr>
          <w:lang w:val="es-CO"/>
        </w:rPr>
      </w:pPr>
      <w:r w:rsidRPr="002B6F82">
        <w:rPr>
          <w:lang w:val="es-CO"/>
        </w:rPr>
        <w:t>El contenido de esta obra corresponde al derecho de expresión de los autores y no compromete el pensamiento institucional de la Universidad de Antioquia ni desata su responsabilidad frente a terceros. Los autores asumen la responsabilidad por los derechos de autor y conexos.</w:t>
      </w:r>
    </w:p>
    <w:p w14:paraId="7D6A65A1" w14:textId="74791A50" w:rsidR="0054183F" w:rsidRDefault="002B6F82">
      <w:pPr>
        <w:jc w:val="left"/>
        <w:rPr>
          <w:lang w:val="es-CO"/>
        </w:rPr>
      </w:pPr>
      <w:r w:rsidRPr="3651566E">
        <w:rPr>
          <w:lang w:val="es-CO"/>
        </w:rPr>
        <w:br w:type="page"/>
      </w:r>
    </w:p>
    <w:p w14:paraId="692F7E0A" w14:textId="1964CB1C" w:rsidR="0054183F" w:rsidRDefault="2AB47FB8" w:rsidP="00807F7D">
      <w:pPr>
        <w:rPr>
          <w:lang w:val="es-CO"/>
        </w:rPr>
      </w:pPr>
      <w:r w:rsidRPr="00807F7D">
        <w:rPr>
          <w:rStyle w:val="normaltextrun"/>
          <w:b/>
          <w:bCs/>
          <w:color w:val="000000" w:themeColor="text1"/>
          <w:lang w:val="es-ES"/>
        </w:rPr>
        <w:lastRenderedPageBreak/>
        <w:t>Dedicatoria</w:t>
      </w:r>
    </w:p>
    <w:p w14:paraId="5AD73BEA" w14:textId="77777777" w:rsidR="002E0F9D" w:rsidRPr="00807F7D" w:rsidRDefault="002E0F9D" w:rsidP="00DB0DEE">
      <w:pPr>
        <w:rPr>
          <w:rStyle w:val="eop"/>
          <w:color w:val="000000"/>
          <w:shd w:val="clear" w:color="auto" w:fill="FFFFFF"/>
          <w:lang w:val="es-ES"/>
        </w:rPr>
      </w:pPr>
    </w:p>
    <w:p w14:paraId="777140C6" w14:textId="5CB6C817" w:rsidR="001A226B" w:rsidRDefault="06DE0A8E">
      <w:pPr>
        <w:tabs>
          <w:tab w:val="center" w:pos="4702"/>
          <w:tab w:val="right" w:pos="9404"/>
        </w:tabs>
        <w:spacing w:line="360" w:lineRule="auto"/>
        <w:jc w:val="left"/>
        <w:rPr>
          <w:rStyle w:val="normaltextrun"/>
          <w:color w:val="000000"/>
          <w:shd w:val="clear" w:color="auto" w:fill="FFFFFF"/>
          <w:lang w:val="es-CO"/>
        </w:rPr>
      </w:pPr>
      <w:r w:rsidRPr="00807F7D">
        <w:rPr>
          <w:rStyle w:val="normaltextrun"/>
          <w:color w:val="000000"/>
          <w:shd w:val="clear" w:color="auto" w:fill="FFFFFF"/>
          <w:lang w:val="es-ES"/>
        </w:rPr>
        <w:t>A</w:t>
      </w:r>
      <w:r w:rsidR="4D056DD4">
        <w:rPr>
          <w:rStyle w:val="normaltextrun"/>
          <w:color w:val="000000"/>
          <w:shd w:val="clear" w:color="auto" w:fill="FFFFFF"/>
          <w:lang w:val="es-CO"/>
        </w:rPr>
        <w:t>…</w:t>
      </w:r>
      <w:r w:rsidRPr="00807F7D">
        <w:rPr>
          <w:rStyle w:val="normaltextrun"/>
          <w:color w:val="000000"/>
          <w:shd w:val="clear" w:color="auto" w:fill="FFFFFF"/>
          <w:lang w:val="es-ES"/>
        </w:rPr>
        <w:t xml:space="preserve"> </w:t>
      </w:r>
    </w:p>
    <w:p w14:paraId="6B270F2B" w14:textId="77777777" w:rsidR="001A226B" w:rsidRDefault="001A226B">
      <w:pPr>
        <w:jc w:val="left"/>
        <w:rPr>
          <w:rStyle w:val="normaltextrun"/>
          <w:color w:val="000000"/>
          <w:shd w:val="clear" w:color="auto" w:fill="FFFFFF"/>
          <w:lang w:val="es-CO"/>
        </w:rPr>
      </w:pPr>
      <w:r w:rsidRPr="3651566E">
        <w:rPr>
          <w:rStyle w:val="normaltextrun"/>
          <w:color w:val="000000" w:themeColor="text1"/>
          <w:lang w:val="es-CO"/>
        </w:rPr>
        <w:br w:type="page"/>
      </w:r>
    </w:p>
    <w:p w14:paraId="1C64A912" w14:textId="3B610566" w:rsidR="002E0F9D" w:rsidRPr="00807F7D" w:rsidRDefault="10276754" w:rsidP="3651566E">
      <w:pPr>
        <w:spacing w:line="360" w:lineRule="auto"/>
        <w:rPr>
          <w:rFonts w:eastAsiaTheme="minorEastAsia"/>
          <w:sz w:val="24"/>
          <w:szCs w:val="24"/>
          <w:lang w:val="es-CO"/>
        </w:rPr>
      </w:pPr>
      <w:r w:rsidRPr="00807F7D">
        <w:rPr>
          <w:b/>
          <w:bCs/>
          <w:lang w:val="es-CO"/>
        </w:rPr>
        <w:lastRenderedPageBreak/>
        <w:t>Agradecimientos</w:t>
      </w:r>
    </w:p>
    <w:p w14:paraId="15121914" w14:textId="77777777" w:rsidR="00E54D56" w:rsidRDefault="00E54D56" w:rsidP="00E54D56">
      <w:pPr>
        <w:tabs>
          <w:tab w:val="center" w:pos="4702"/>
          <w:tab w:val="right" w:pos="9404"/>
        </w:tabs>
        <w:spacing w:line="360" w:lineRule="auto"/>
        <w:jc w:val="left"/>
        <w:rPr>
          <w:b/>
          <w:bCs/>
          <w:lang w:val="es-CO"/>
        </w:rPr>
      </w:pPr>
    </w:p>
    <w:p w14:paraId="598CED06" w14:textId="659EB852" w:rsidR="0054183F" w:rsidRDefault="0054183F" w:rsidP="00807F7D">
      <w:pPr>
        <w:jc w:val="left"/>
        <w:rPr>
          <w:b/>
          <w:lang w:val="es-CO"/>
        </w:rPr>
      </w:pPr>
      <w:r>
        <w:rPr>
          <w:b/>
          <w:lang w:val="es-CO"/>
        </w:rPr>
        <w:br w:type="page"/>
      </w:r>
    </w:p>
    <w:p w14:paraId="393DE239" w14:textId="77777777" w:rsidR="002E0F9D" w:rsidRDefault="002E0F9D">
      <w:pPr>
        <w:jc w:val="left"/>
        <w:rPr>
          <w:b/>
          <w:lang w:val="es-CO"/>
        </w:rPr>
      </w:pPr>
    </w:p>
    <w:p w14:paraId="34E42CE5" w14:textId="77777777" w:rsidR="002B6F82" w:rsidRPr="002B6F82" w:rsidRDefault="002B6F82" w:rsidP="002B6F82">
      <w:pPr>
        <w:spacing w:after="160" w:line="259" w:lineRule="auto"/>
        <w:jc w:val="left"/>
        <w:rPr>
          <w:b/>
          <w:lang w:val="es-CO"/>
        </w:rPr>
      </w:pPr>
    </w:p>
    <w:p w14:paraId="75C9BA63" w14:textId="77777777" w:rsidR="002B6F82" w:rsidRPr="00807F7D" w:rsidRDefault="004A4410" w:rsidP="00807F7D">
      <w:pPr>
        <w:rPr>
          <w:b/>
          <w:bCs/>
          <w:lang w:val="es-ES"/>
        </w:rPr>
      </w:pPr>
      <w:sdt>
        <w:sdtPr>
          <w:rPr>
            <w:rFonts w:eastAsiaTheme="minorEastAsia"/>
            <w:b/>
            <w:bCs/>
            <w:sz w:val="24"/>
            <w:szCs w:val="24"/>
            <w:lang w:val="es-CO"/>
          </w:rPr>
          <w:tag w:val="goog_rdk_6"/>
          <w:id w:val="-1340916359"/>
        </w:sdtPr>
        <w:sdtEndPr/>
        <w:sdtContent>
          <w:sdt>
            <w:sdtPr>
              <w:rPr>
                <w:rFonts w:eastAsiaTheme="minorEastAsia"/>
                <w:b/>
                <w:bCs/>
                <w:sz w:val="24"/>
                <w:szCs w:val="24"/>
                <w:lang w:val="es-CO"/>
              </w:rPr>
              <w:tag w:val="goog_rdk_4"/>
              <w:id w:val="-779958842"/>
            </w:sdtPr>
            <w:sdtEndPr/>
            <w:sdtContent>
              <w:sdt>
                <w:sdtPr>
                  <w:rPr>
                    <w:rFonts w:eastAsiaTheme="minorEastAsia"/>
                    <w:b/>
                    <w:bCs/>
                    <w:sz w:val="24"/>
                    <w:szCs w:val="24"/>
                    <w:lang w:val="es-CO"/>
                  </w:rPr>
                  <w:tag w:val="goog_rdk_5"/>
                  <w:id w:val="-934285676"/>
                </w:sdtPr>
                <w:sdtEndPr/>
                <w:sdtContent/>
              </w:sdt>
            </w:sdtContent>
          </w:sdt>
        </w:sdtContent>
      </w:sdt>
      <w:commentRangeStart w:id="16"/>
      <w:r w:rsidR="002B6F82" w:rsidRPr="00807F7D">
        <w:rPr>
          <w:b/>
          <w:bCs/>
          <w:lang w:val="es-ES"/>
        </w:rPr>
        <w:t>Tabla de contenido</w:t>
      </w:r>
      <w:commentRangeEnd w:id="16"/>
      <w:r w:rsidR="007C21F4">
        <w:rPr>
          <w:rStyle w:val="CommentReference"/>
        </w:rPr>
        <w:commentReference w:id="16"/>
      </w:r>
    </w:p>
    <w:sdt>
      <w:sdtPr>
        <w:rPr>
          <w:rFonts w:eastAsia="Times New Roman" w:cs="Times New Roman"/>
          <w:b w:val="0"/>
          <w:sz w:val="20"/>
          <w:szCs w:val="24"/>
          <w:lang w:val="es-ES" w:eastAsia="en-US"/>
        </w:rPr>
        <w:id w:val="1549794933"/>
        <w:docPartObj>
          <w:docPartGallery w:val="Table of Contents"/>
          <w:docPartUnique/>
        </w:docPartObj>
      </w:sdtPr>
      <w:sdtEndPr>
        <w:rPr>
          <w:rFonts w:eastAsia="SimSun"/>
          <w:szCs w:val="20"/>
        </w:rPr>
      </w:sdtEndPr>
      <w:sdtContent>
        <w:p w14:paraId="57004D31" w14:textId="77777777" w:rsidR="002B6F82" w:rsidRDefault="002B6F82" w:rsidP="002B6F82">
          <w:pPr>
            <w:pStyle w:val="TOCHeading"/>
            <w:jc w:val="both"/>
          </w:pPr>
        </w:p>
        <w:p w14:paraId="0598C441" w14:textId="3093A6E2" w:rsidR="00B01EBE" w:rsidRDefault="002B6F82">
          <w:pPr>
            <w:pStyle w:val="TOC1"/>
            <w:tabs>
              <w:tab w:val="left" w:pos="48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62847824" w:history="1">
            <w:r w:rsidR="00B01EBE" w:rsidRPr="007E52CA">
              <w:rPr>
                <w:rStyle w:val="Hyperlink"/>
                <w:noProof/>
              </w:rPr>
              <w:t>I.</w:t>
            </w:r>
            <w:r w:rsidR="00B01EBE">
              <w:rPr>
                <w:rFonts w:asciiTheme="minorHAnsi" w:eastAsiaTheme="minorEastAsia" w:hAnsiTheme="minorHAnsi" w:cstheme="minorBidi"/>
                <w:noProof/>
                <w:kern w:val="2"/>
                <w14:ligatures w14:val="standardContextual"/>
              </w:rPr>
              <w:tab/>
            </w:r>
            <w:r w:rsidR="00B01EBE" w:rsidRPr="007E52CA">
              <w:rPr>
                <w:rStyle w:val="Hyperlink"/>
                <w:noProof/>
              </w:rPr>
              <w:t>Introduction (</w:t>
            </w:r>
            <w:r w:rsidR="00B01EBE" w:rsidRPr="007E52CA">
              <w:rPr>
                <w:rStyle w:val="Hyperlink"/>
                <w:rFonts w:eastAsia="MS Mincho"/>
                <w:i/>
                <w:noProof/>
              </w:rPr>
              <w:t>Heading 1</w:t>
            </w:r>
            <w:r w:rsidR="00B01EBE" w:rsidRPr="007E52CA">
              <w:rPr>
                <w:rStyle w:val="Hyperlink"/>
                <w:noProof/>
              </w:rPr>
              <w:t>)</w:t>
            </w:r>
            <w:r w:rsidR="00B01EBE">
              <w:rPr>
                <w:noProof/>
                <w:webHidden/>
              </w:rPr>
              <w:tab/>
            </w:r>
            <w:r w:rsidR="00B01EBE">
              <w:rPr>
                <w:noProof/>
                <w:webHidden/>
              </w:rPr>
              <w:fldChar w:fldCharType="begin"/>
            </w:r>
            <w:r w:rsidR="00B01EBE">
              <w:rPr>
                <w:noProof/>
                <w:webHidden/>
              </w:rPr>
              <w:instrText xml:space="preserve"> PAGEREF _Toc162847824 \h </w:instrText>
            </w:r>
            <w:r w:rsidR="00B01EBE">
              <w:rPr>
                <w:noProof/>
                <w:webHidden/>
              </w:rPr>
            </w:r>
            <w:r w:rsidR="00B01EBE">
              <w:rPr>
                <w:noProof/>
                <w:webHidden/>
              </w:rPr>
              <w:fldChar w:fldCharType="separate"/>
            </w:r>
            <w:r w:rsidR="00B01EBE">
              <w:rPr>
                <w:noProof/>
                <w:webHidden/>
              </w:rPr>
              <w:t>5</w:t>
            </w:r>
            <w:r w:rsidR="00B01EBE">
              <w:rPr>
                <w:noProof/>
                <w:webHidden/>
              </w:rPr>
              <w:fldChar w:fldCharType="end"/>
            </w:r>
          </w:hyperlink>
        </w:p>
        <w:p w14:paraId="50ADA011" w14:textId="76B1AFB8" w:rsidR="00B01EBE" w:rsidRDefault="004A4410">
          <w:pPr>
            <w:pStyle w:val="TOC1"/>
            <w:tabs>
              <w:tab w:val="left" w:pos="480"/>
            </w:tabs>
            <w:rPr>
              <w:rFonts w:asciiTheme="minorHAnsi" w:eastAsiaTheme="minorEastAsia" w:hAnsiTheme="minorHAnsi" w:cstheme="minorBidi"/>
              <w:noProof/>
              <w:kern w:val="2"/>
              <w14:ligatures w14:val="standardContextual"/>
            </w:rPr>
          </w:pPr>
          <w:hyperlink w:anchor="_Toc162847825" w:history="1">
            <w:r w:rsidR="00B01EBE" w:rsidRPr="007E52CA">
              <w:rPr>
                <w:rStyle w:val="Hyperlink"/>
                <w:noProof/>
              </w:rPr>
              <w:t>II.</w:t>
            </w:r>
            <w:r w:rsidR="00B01EBE">
              <w:rPr>
                <w:rFonts w:asciiTheme="minorHAnsi" w:eastAsiaTheme="minorEastAsia" w:hAnsiTheme="minorHAnsi" w:cstheme="minorBidi"/>
                <w:noProof/>
                <w:kern w:val="2"/>
                <w14:ligatures w14:val="standardContextual"/>
              </w:rPr>
              <w:tab/>
            </w:r>
            <w:r w:rsidR="00B01EBE" w:rsidRPr="007E52CA">
              <w:rPr>
                <w:rStyle w:val="Hyperlink"/>
                <w:noProof/>
              </w:rPr>
              <w:t>Método</w:t>
            </w:r>
            <w:r w:rsidR="00B01EBE">
              <w:rPr>
                <w:noProof/>
                <w:webHidden/>
              </w:rPr>
              <w:tab/>
            </w:r>
            <w:r w:rsidR="00B01EBE">
              <w:rPr>
                <w:noProof/>
                <w:webHidden/>
              </w:rPr>
              <w:fldChar w:fldCharType="begin"/>
            </w:r>
            <w:r w:rsidR="00B01EBE">
              <w:rPr>
                <w:noProof/>
                <w:webHidden/>
              </w:rPr>
              <w:instrText xml:space="preserve"> PAGEREF _Toc162847825 \h </w:instrText>
            </w:r>
            <w:r w:rsidR="00B01EBE">
              <w:rPr>
                <w:noProof/>
                <w:webHidden/>
              </w:rPr>
            </w:r>
            <w:r w:rsidR="00B01EBE">
              <w:rPr>
                <w:noProof/>
                <w:webHidden/>
              </w:rPr>
              <w:fldChar w:fldCharType="separate"/>
            </w:r>
            <w:r w:rsidR="00B01EBE">
              <w:rPr>
                <w:noProof/>
                <w:webHidden/>
              </w:rPr>
              <w:t>5</w:t>
            </w:r>
            <w:r w:rsidR="00B01EBE">
              <w:rPr>
                <w:noProof/>
                <w:webHidden/>
              </w:rPr>
              <w:fldChar w:fldCharType="end"/>
            </w:r>
          </w:hyperlink>
        </w:p>
        <w:p w14:paraId="2FE29DB2" w14:textId="50C4E560" w:rsidR="00B01EBE" w:rsidRDefault="004A4410">
          <w:pPr>
            <w:pStyle w:val="TOC2"/>
            <w:tabs>
              <w:tab w:val="right" w:leader="dot" w:pos="10110"/>
            </w:tabs>
            <w:rPr>
              <w:rFonts w:asciiTheme="minorHAnsi" w:eastAsiaTheme="minorEastAsia" w:hAnsiTheme="minorHAnsi" w:cstheme="minorBidi"/>
              <w:noProof/>
              <w:kern w:val="2"/>
              <w14:ligatures w14:val="standardContextual"/>
            </w:rPr>
          </w:pPr>
          <w:hyperlink w:anchor="_Toc162847826" w:history="1">
            <w:r w:rsidR="00B01EBE" w:rsidRPr="007E52CA">
              <w:rPr>
                <w:rStyle w:val="Hyperlink"/>
                <w:noProof/>
              </w:rPr>
              <w:t>Selecting a Template (Heading 2)</w:t>
            </w:r>
            <w:r w:rsidR="00B01EBE">
              <w:rPr>
                <w:noProof/>
                <w:webHidden/>
              </w:rPr>
              <w:tab/>
            </w:r>
            <w:r w:rsidR="00B01EBE">
              <w:rPr>
                <w:noProof/>
                <w:webHidden/>
              </w:rPr>
              <w:fldChar w:fldCharType="begin"/>
            </w:r>
            <w:r w:rsidR="00B01EBE">
              <w:rPr>
                <w:noProof/>
                <w:webHidden/>
              </w:rPr>
              <w:instrText xml:space="preserve"> PAGEREF _Toc162847826 \h </w:instrText>
            </w:r>
            <w:r w:rsidR="00B01EBE">
              <w:rPr>
                <w:noProof/>
                <w:webHidden/>
              </w:rPr>
            </w:r>
            <w:r w:rsidR="00B01EBE">
              <w:rPr>
                <w:noProof/>
                <w:webHidden/>
              </w:rPr>
              <w:fldChar w:fldCharType="separate"/>
            </w:r>
            <w:r w:rsidR="00B01EBE">
              <w:rPr>
                <w:noProof/>
                <w:webHidden/>
              </w:rPr>
              <w:t>5</w:t>
            </w:r>
            <w:r w:rsidR="00B01EBE">
              <w:rPr>
                <w:noProof/>
                <w:webHidden/>
              </w:rPr>
              <w:fldChar w:fldCharType="end"/>
            </w:r>
          </w:hyperlink>
        </w:p>
        <w:p w14:paraId="23C87043" w14:textId="432194AF" w:rsidR="00B01EBE" w:rsidRDefault="004A4410">
          <w:pPr>
            <w:pStyle w:val="TOC2"/>
            <w:tabs>
              <w:tab w:val="right" w:leader="dot" w:pos="10110"/>
            </w:tabs>
            <w:rPr>
              <w:rFonts w:asciiTheme="minorHAnsi" w:eastAsiaTheme="minorEastAsia" w:hAnsiTheme="minorHAnsi" w:cstheme="minorBidi"/>
              <w:noProof/>
              <w:kern w:val="2"/>
              <w14:ligatures w14:val="standardContextual"/>
            </w:rPr>
          </w:pPr>
          <w:hyperlink w:anchor="_Toc162847827" w:history="1">
            <w:r w:rsidR="00B01EBE" w:rsidRPr="007E52CA">
              <w:rPr>
                <w:rStyle w:val="Hyperlink"/>
                <w:noProof/>
              </w:rPr>
              <w:t>Maintaining the Integrity of the Specifications</w:t>
            </w:r>
            <w:r w:rsidR="00B01EBE">
              <w:rPr>
                <w:noProof/>
                <w:webHidden/>
              </w:rPr>
              <w:tab/>
            </w:r>
            <w:r w:rsidR="00B01EBE">
              <w:rPr>
                <w:noProof/>
                <w:webHidden/>
              </w:rPr>
              <w:fldChar w:fldCharType="begin"/>
            </w:r>
            <w:r w:rsidR="00B01EBE">
              <w:rPr>
                <w:noProof/>
                <w:webHidden/>
              </w:rPr>
              <w:instrText xml:space="preserve"> PAGEREF _Toc162847827 \h </w:instrText>
            </w:r>
            <w:r w:rsidR="00B01EBE">
              <w:rPr>
                <w:noProof/>
                <w:webHidden/>
              </w:rPr>
            </w:r>
            <w:r w:rsidR="00B01EBE">
              <w:rPr>
                <w:noProof/>
                <w:webHidden/>
              </w:rPr>
              <w:fldChar w:fldCharType="separate"/>
            </w:r>
            <w:r w:rsidR="00B01EBE">
              <w:rPr>
                <w:noProof/>
                <w:webHidden/>
              </w:rPr>
              <w:t>5</w:t>
            </w:r>
            <w:r w:rsidR="00B01EBE">
              <w:rPr>
                <w:noProof/>
                <w:webHidden/>
              </w:rPr>
              <w:fldChar w:fldCharType="end"/>
            </w:r>
          </w:hyperlink>
        </w:p>
        <w:p w14:paraId="5B876F76" w14:textId="6498BCC2" w:rsidR="00B01EBE" w:rsidRDefault="004A4410">
          <w:pPr>
            <w:pStyle w:val="TOC1"/>
            <w:rPr>
              <w:rFonts w:asciiTheme="minorHAnsi" w:eastAsiaTheme="minorEastAsia" w:hAnsiTheme="minorHAnsi" w:cstheme="minorBidi"/>
              <w:noProof/>
              <w:kern w:val="2"/>
              <w14:ligatures w14:val="standardContextual"/>
            </w:rPr>
          </w:pPr>
          <w:hyperlink w:anchor="_Toc162847828" w:history="1">
            <w:r w:rsidR="00B01EBE" w:rsidRPr="007E52CA">
              <w:rPr>
                <w:rStyle w:val="Hyperlink"/>
                <w:noProof/>
              </w:rPr>
              <w:t>Prepare Your Paper Before Styling</w:t>
            </w:r>
            <w:r w:rsidR="00B01EBE">
              <w:rPr>
                <w:noProof/>
                <w:webHidden/>
              </w:rPr>
              <w:tab/>
            </w:r>
            <w:r w:rsidR="00B01EBE">
              <w:rPr>
                <w:noProof/>
                <w:webHidden/>
              </w:rPr>
              <w:fldChar w:fldCharType="begin"/>
            </w:r>
            <w:r w:rsidR="00B01EBE">
              <w:rPr>
                <w:noProof/>
                <w:webHidden/>
              </w:rPr>
              <w:instrText xml:space="preserve"> PAGEREF _Toc162847828 \h </w:instrText>
            </w:r>
            <w:r w:rsidR="00B01EBE">
              <w:rPr>
                <w:noProof/>
                <w:webHidden/>
              </w:rPr>
            </w:r>
            <w:r w:rsidR="00B01EBE">
              <w:rPr>
                <w:noProof/>
                <w:webHidden/>
              </w:rPr>
              <w:fldChar w:fldCharType="separate"/>
            </w:r>
            <w:r w:rsidR="00B01EBE">
              <w:rPr>
                <w:noProof/>
                <w:webHidden/>
              </w:rPr>
              <w:t>5</w:t>
            </w:r>
            <w:r w:rsidR="00B01EBE">
              <w:rPr>
                <w:noProof/>
                <w:webHidden/>
              </w:rPr>
              <w:fldChar w:fldCharType="end"/>
            </w:r>
          </w:hyperlink>
        </w:p>
        <w:p w14:paraId="75CBF9C0" w14:textId="068E1E2A" w:rsidR="00B01EBE" w:rsidRDefault="004A4410">
          <w:pPr>
            <w:pStyle w:val="TOC2"/>
            <w:tabs>
              <w:tab w:val="right" w:leader="dot" w:pos="10110"/>
            </w:tabs>
            <w:rPr>
              <w:rFonts w:asciiTheme="minorHAnsi" w:eastAsiaTheme="minorEastAsia" w:hAnsiTheme="minorHAnsi" w:cstheme="minorBidi"/>
              <w:noProof/>
              <w:kern w:val="2"/>
              <w14:ligatures w14:val="standardContextual"/>
            </w:rPr>
          </w:pPr>
          <w:hyperlink w:anchor="_Toc162847829" w:history="1">
            <w:r w:rsidR="00B01EBE" w:rsidRPr="007E52CA">
              <w:rPr>
                <w:rStyle w:val="Hyperlink"/>
                <w:noProof/>
              </w:rPr>
              <w:t>Abbreviations and Acronyms</w:t>
            </w:r>
            <w:r w:rsidR="00B01EBE">
              <w:rPr>
                <w:noProof/>
                <w:webHidden/>
              </w:rPr>
              <w:tab/>
            </w:r>
            <w:r w:rsidR="00B01EBE">
              <w:rPr>
                <w:noProof/>
                <w:webHidden/>
              </w:rPr>
              <w:fldChar w:fldCharType="begin"/>
            </w:r>
            <w:r w:rsidR="00B01EBE">
              <w:rPr>
                <w:noProof/>
                <w:webHidden/>
              </w:rPr>
              <w:instrText xml:space="preserve"> PAGEREF _Toc162847829 \h </w:instrText>
            </w:r>
            <w:r w:rsidR="00B01EBE">
              <w:rPr>
                <w:noProof/>
                <w:webHidden/>
              </w:rPr>
            </w:r>
            <w:r w:rsidR="00B01EBE">
              <w:rPr>
                <w:noProof/>
                <w:webHidden/>
              </w:rPr>
              <w:fldChar w:fldCharType="separate"/>
            </w:r>
            <w:r w:rsidR="00B01EBE">
              <w:rPr>
                <w:noProof/>
                <w:webHidden/>
              </w:rPr>
              <w:t>5</w:t>
            </w:r>
            <w:r w:rsidR="00B01EBE">
              <w:rPr>
                <w:noProof/>
                <w:webHidden/>
              </w:rPr>
              <w:fldChar w:fldCharType="end"/>
            </w:r>
          </w:hyperlink>
        </w:p>
        <w:p w14:paraId="2D392C91" w14:textId="209772CD" w:rsidR="00B01EBE" w:rsidRDefault="004A4410">
          <w:pPr>
            <w:pStyle w:val="TOC2"/>
            <w:tabs>
              <w:tab w:val="right" w:leader="dot" w:pos="10110"/>
            </w:tabs>
            <w:rPr>
              <w:rFonts w:asciiTheme="minorHAnsi" w:eastAsiaTheme="minorEastAsia" w:hAnsiTheme="minorHAnsi" w:cstheme="minorBidi"/>
              <w:noProof/>
              <w:kern w:val="2"/>
              <w14:ligatures w14:val="standardContextual"/>
            </w:rPr>
          </w:pPr>
          <w:hyperlink w:anchor="_Toc162847830" w:history="1">
            <w:r w:rsidR="00B01EBE" w:rsidRPr="007E52CA">
              <w:rPr>
                <w:rStyle w:val="Hyperlink"/>
                <w:noProof/>
              </w:rPr>
              <w:t>Units</w:t>
            </w:r>
            <w:r w:rsidR="00B01EBE">
              <w:rPr>
                <w:noProof/>
                <w:webHidden/>
              </w:rPr>
              <w:tab/>
            </w:r>
            <w:r w:rsidR="00B01EBE">
              <w:rPr>
                <w:noProof/>
                <w:webHidden/>
              </w:rPr>
              <w:fldChar w:fldCharType="begin"/>
            </w:r>
            <w:r w:rsidR="00B01EBE">
              <w:rPr>
                <w:noProof/>
                <w:webHidden/>
              </w:rPr>
              <w:instrText xml:space="preserve"> PAGEREF _Toc162847830 \h </w:instrText>
            </w:r>
            <w:r w:rsidR="00B01EBE">
              <w:rPr>
                <w:noProof/>
                <w:webHidden/>
              </w:rPr>
            </w:r>
            <w:r w:rsidR="00B01EBE">
              <w:rPr>
                <w:noProof/>
                <w:webHidden/>
              </w:rPr>
              <w:fldChar w:fldCharType="separate"/>
            </w:r>
            <w:r w:rsidR="00B01EBE">
              <w:rPr>
                <w:noProof/>
                <w:webHidden/>
              </w:rPr>
              <w:t>5</w:t>
            </w:r>
            <w:r w:rsidR="00B01EBE">
              <w:rPr>
                <w:noProof/>
                <w:webHidden/>
              </w:rPr>
              <w:fldChar w:fldCharType="end"/>
            </w:r>
          </w:hyperlink>
        </w:p>
        <w:p w14:paraId="056F8D39" w14:textId="27D25E43" w:rsidR="00B01EBE" w:rsidRDefault="004A4410">
          <w:pPr>
            <w:pStyle w:val="TOC2"/>
            <w:tabs>
              <w:tab w:val="right" w:leader="dot" w:pos="10110"/>
            </w:tabs>
            <w:rPr>
              <w:rFonts w:asciiTheme="minorHAnsi" w:eastAsiaTheme="minorEastAsia" w:hAnsiTheme="minorHAnsi" w:cstheme="minorBidi"/>
              <w:noProof/>
              <w:kern w:val="2"/>
              <w14:ligatures w14:val="standardContextual"/>
            </w:rPr>
          </w:pPr>
          <w:hyperlink w:anchor="_Toc162847831" w:history="1">
            <w:r w:rsidR="00B01EBE" w:rsidRPr="007E52CA">
              <w:rPr>
                <w:rStyle w:val="Hyperlink"/>
                <w:noProof/>
              </w:rPr>
              <w:t>Equations</w:t>
            </w:r>
            <w:r w:rsidR="00B01EBE">
              <w:rPr>
                <w:noProof/>
                <w:webHidden/>
              </w:rPr>
              <w:tab/>
            </w:r>
            <w:r w:rsidR="00B01EBE">
              <w:rPr>
                <w:noProof/>
                <w:webHidden/>
              </w:rPr>
              <w:fldChar w:fldCharType="begin"/>
            </w:r>
            <w:r w:rsidR="00B01EBE">
              <w:rPr>
                <w:noProof/>
                <w:webHidden/>
              </w:rPr>
              <w:instrText xml:space="preserve"> PAGEREF _Toc162847831 \h </w:instrText>
            </w:r>
            <w:r w:rsidR="00B01EBE">
              <w:rPr>
                <w:noProof/>
                <w:webHidden/>
              </w:rPr>
            </w:r>
            <w:r w:rsidR="00B01EBE">
              <w:rPr>
                <w:noProof/>
                <w:webHidden/>
              </w:rPr>
              <w:fldChar w:fldCharType="separate"/>
            </w:r>
            <w:r w:rsidR="00B01EBE">
              <w:rPr>
                <w:noProof/>
                <w:webHidden/>
              </w:rPr>
              <w:t>6</w:t>
            </w:r>
            <w:r w:rsidR="00B01EBE">
              <w:rPr>
                <w:noProof/>
                <w:webHidden/>
              </w:rPr>
              <w:fldChar w:fldCharType="end"/>
            </w:r>
          </w:hyperlink>
        </w:p>
        <w:p w14:paraId="23896F51" w14:textId="24A73C5A" w:rsidR="00B01EBE" w:rsidRDefault="004A4410">
          <w:pPr>
            <w:pStyle w:val="TOC2"/>
            <w:tabs>
              <w:tab w:val="right" w:leader="dot" w:pos="10110"/>
            </w:tabs>
            <w:rPr>
              <w:rFonts w:asciiTheme="minorHAnsi" w:eastAsiaTheme="minorEastAsia" w:hAnsiTheme="minorHAnsi" w:cstheme="minorBidi"/>
              <w:noProof/>
              <w:kern w:val="2"/>
              <w14:ligatures w14:val="standardContextual"/>
            </w:rPr>
          </w:pPr>
          <w:hyperlink w:anchor="_Toc162847832" w:history="1">
            <w:r w:rsidR="00B01EBE" w:rsidRPr="007E52CA">
              <w:rPr>
                <w:rStyle w:val="Hyperlink"/>
                <w:noProof/>
              </w:rPr>
              <w:t>Some Common Mistakes</w:t>
            </w:r>
            <w:r w:rsidR="00B01EBE">
              <w:rPr>
                <w:noProof/>
                <w:webHidden/>
              </w:rPr>
              <w:tab/>
            </w:r>
            <w:r w:rsidR="00B01EBE">
              <w:rPr>
                <w:noProof/>
                <w:webHidden/>
              </w:rPr>
              <w:fldChar w:fldCharType="begin"/>
            </w:r>
            <w:r w:rsidR="00B01EBE">
              <w:rPr>
                <w:noProof/>
                <w:webHidden/>
              </w:rPr>
              <w:instrText xml:space="preserve"> PAGEREF _Toc162847832 \h </w:instrText>
            </w:r>
            <w:r w:rsidR="00B01EBE">
              <w:rPr>
                <w:noProof/>
                <w:webHidden/>
              </w:rPr>
            </w:r>
            <w:r w:rsidR="00B01EBE">
              <w:rPr>
                <w:noProof/>
                <w:webHidden/>
              </w:rPr>
              <w:fldChar w:fldCharType="separate"/>
            </w:r>
            <w:r w:rsidR="00B01EBE">
              <w:rPr>
                <w:noProof/>
                <w:webHidden/>
              </w:rPr>
              <w:t>6</w:t>
            </w:r>
            <w:r w:rsidR="00B01EBE">
              <w:rPr>
                <w:noProof/>
                <w:webHidden/>
              </w:rPr>
              <w:fldChar w:fldCharType="end"/>
            </w:r>
          </w:hyperlink>
        </w:p>
        <w:p w14:paraId="6A804553" w14:textId="50BB5B2D" w:rsidR="00B01EBE" w:rsidRDefault="004A4410">
          <w:pPr>
            <w:pStyle w:val="TOC1"/>
            <w:rPr>
              <w:rFonts w:asciiTheme="minorHAnsi" w:eastAsiaTheme="minorEastAsia" w:hAnsiTheme="minorHAnsi" w:cstheme="minorBidi"/>
              <w:noProof/>
              <w:kern w:val="2"/>
              <w14:ligatures w14:val="standardContextual"/>
            </w:rPr>
          </w:pPr>
          <w:hyperlink w:anchor="_Toc162847833" w:history="1">
            <w:r w:rsidR="00B01EBE" w:rsidRPr="007E52CA">
              <w:rPr>
                <w:rStyle w:val="Hyperlink"/>
                <w:noProof/>
              </w:rPr>
              <w:t>Using the Template</w:t>
            </w:r>
            <w:r w:rsidR="00B01EBE">
              <w:rPr>
                <w:noProof/>
                <w:webHidden/>
              </w:rPr>
              <w:tab/>
            </w:r>
            <w:r w:rsidR="00B01EBE">
              <w:rPr>
                <w:noProof/>
                <w:webHidden/>
              </w:rPr>
              <w:fldChar w:fldCharType="begin"/>
            </w:r>
            <w:r w:rsidR="00B01EBE">
              <w:rPr>
                <w:noProof/>
                <w:webHidden/>
              </w:rPr>
              <w:instrText xml:space="preserve"> PAGEREF _Toc162847833 \h </w:instrText>
            </w:r>
            <w:r w:rsidR="00B01EBE">
              <w:rPr>
                <w:noProof/>
                <w:webHidden/>
              </w:rPr>
            </w:r>
            <w:r w:rsidR="00B01EBE">
              <w:rPr>
                <w:noProof/>
                <w:webHidden/>
              </w:rPr>
              <w:fldChar w:fldCharType="separate"/>
            </w:r>
            <w:r w:rsidR="00B01EBE">
              <w:rPr>
                <w:noProof/>
                <w:webHidden/>
              </w:rPr>
              <w:t>6</w:t>
            </w:r>
            <w:r w:rsidR="00B01EBE">
              <w:rPr>
                <w:noProof/>
                <w:webHidden/>
              </w:rPr>
              <w:fldChar w:fldCharType="end"/>
            </w:r>
          </w:hyperlink>
        </w:p>
        <w:p w14:paraId="55F06541" w14:textId="67B4FF42" w:rsidR="00B01EBE" w:rsidRDefault="004A4410">
          <w:pPr>
            <w:pStyle w:val="TOC2"/>
            <w:tabs>
              <w:tab w:val="right" w:leader="dot" w:pos="10110"/>
            </w:tabs>
            <w:rPr>
              <w:rFonts w:asciiTheme="minorHAnsi" w:eastAsiaTheme="minorEastAsia" w:hAnsiTheme="minorHAnsi" w:cstheme="minorBidi"/>
              <w:noProof/>
              <w:kern w:val="2"/>
              <w14:ligatures w14:val="standardContextual"/>
            </w:rPr>
          </w:pPr>
          <w:hyperlink w:anchor="_Toc162847834" w:history="1">
            <w:r w:rsidR="00B01EBE" w:rsidRPr="007E52CA">
              <w:rPr>
                <w:rStyle w:val="Hyperlink"/>
                <w:noProof/>
              </w:rPr>
              <w:t>Authors and Affiliations</w:t>
            </w:r>
            <w:r w:rsidR="00B01EBE">
              <w:rPr>
                <w:noProof/>
                <w:webHidden/>
              </w:rPr>
              <w:tab/>
            </w:r>
            <w:r w:rsidR="00B01EBE">
              <w:rPr>
                <w:noProof/>
                <w:webHidden/>
              </w:rPr>
              <w:fldChar w:fldCharType="begin"/>
            </w:r>
            <w:r w:rsidR="00B01EBE">
              <w:rPr>
                <w:noProof/>
                <w:webHidden/>
              </w:rPr>
              <w:instrText xml:space="preserve"> PAGEREF _Toc162847834 \h </w:instrText>
            </w:r>
            <w:r w:rsidR="00B01EBE">
              <w:rPr>
                <w:noProof/>
                <w:webHidden/>
              </w:rPr>
            </w:r>
            <w:r w:rsidR="00B01EBE">
              <w:rPr>
                <w:noProof/>
                <w:webHidden/>
              </w:rPr>
              <w:fldChar w:fldCharType="separate"/>
            </w:r>
            <w:r w:rsidR="00B01EBE">
              <w:rPr>
                <w:noProof/>
                <w:webHidden/>
              </w:rPr>
              <w:t>6</w:t>
            </w:r>
            <w:r w:rsidR="00B01EBE">
              <w:rPr>
                <w:noProof/>
                <w:webHidden/>
              </w:rPr>
              <w:fldChar w:fldCharType="end"/>
            </w:r>
          </w:hyperlink>
        </w:p>
        <w:p w14:paraId="0269623B" w14:textId="6FEDD93B" w:rsidR="00B01EBE" w:rsidRDefault="004A4410">
          <w:pPr>
            <w:pStyle w:val="TOC3"/>
            <w:tabs>
              <w:tab w:val="right" w:leader="dot" w:pos="10110"/>
            </w:tabs>
            <w:rPr>
              <w:noProof/>
            </w:rPr>
          </w:pPr>
          <w:hyperlink w:anchor="_Toc162847835" w:history="1">
            <w:r w:rsidR="00B01EBE" w:rsidRPr="007E52CA">
              <w:rPr>
                <w:rStyle w:val="Hyperlink"/>
                <w:noProof/>
              </w:rPr>
              <w:t>For papers with more than six authors: Add author names horizontally, moving to a third row if needed for more than 8 authors.</w:t>
            </w:r>
            <w:r w:rsidR="00B01EBE">
              <w:rPr>
                <w:noProof/>
                <w:webHidden/>
              </w:rPr>
              <w:tab/>
            </w:r>
            <w:r w:rsidR="00B01EBE">
              <w:rPr>
                <w:noProof/>
                <w:webHidden/>
              </w:rPr>
              <w:fldChar w:fldCharType="begin"/>
            </w:r>
            <w:r w:rsidR="00B01EBE">
              <w:rPr>
                <w:noProof/>
                <w:webHidden/>
              </w:rPr>
              <w:instrText xml:space="preserve"> PAGEREF _Toc162847835 \h </w:instrText>
            </w:r>
            <w:r w:rsidR="00B01EBE">
              <w:rPr>
                <w:noProof/>
                <w:webHidden/>
              </w:rPr>
            </w:r>
            <w:r w:rsidR="00B01EBE">
              <w:rPr>
                <w:noProof/>
                <w:webHidden/>
              </w:rPr>
              <w:fldChar w:fldCharType="separate"/>
            </w:r>
            <w:r w:rsidR="00B01EBE">
              <w:rPr>
                <w:noProof/>
                <w:webHidden/>
              </w:rPr>
              <w:t>6</w:t>
            </w:r>
            <w:r w:rsidR="00B01EBE">
              <w:rPr>
                <w:noProof/>
                <w:webHidden/>
              </w:rPr>
              <w:fldChar w:fldCharType="end"/>
            </w:r>
          </w:hyperlink>
        </w:p>
        <w:p w14:paraId="1FEA2F54" w14:textId="6AF1E30E" w:rsidR="00B01EBE" w:rsidRDefault="004A4410">
          <w:pPr>
            <w:pStyle w:val="TOC3"/>
            <w:tabs>
              <w:tab w:val="right" w:leader="dot" w:pos="10110"/>
            </w:tabs>
            <w:rPr>
              <w:noProof/>
            </w:rPr>
          </w:pPr>
          <w:hyperlink w:anchor="_Toc162847836" w:history="1">
            <w:r w:rsidR="00B01EBE" w:rsidRPr="007E52CA">
              <w:rPr>
                <w:rStyle w:val="Hyperlink"/>
                <w:noProof/>
              </w:rPr>
              <w:t>For papers with less than six authors: To change the default, adjust the template as follows.</w:t>
            </w:r>
            <w:r w:rsidR="00B01EBE">
              <w:rPr>
                <w:noProof/>
                <w:webHidden/>
              </w:rPr>
              <w:tab/>
            </w:r>
            <w:r w:rsidR="00B01EBE">
              <w:rPr>
                <w:noProof/>
                <w:webHidden/>
              </w:rPr>
              <w:fldChar w:fldCharType="begin"/>
            </w:r>
            <w:r w:rsidR="00B01EBE">
              <w:rPr>
                <w:noProof/>
                <w:webHidden/>
              </w:rPr>
              <w:instrText xml:space="preserve"> PAGEREF _Toc162847836 \h </w:instrText>
            </w:r>
            <w:r w:rsidR="00B01EBE">
              <w:rPr>
                <w:noProof/>
                <w:webHidden/>
              </w:rPr>
            </w:r>
            <w:r w:rsidR="00B01EBE">
              <w:rPr>
                <w:noProof/>
                <w:webHidden/>
              </w:rPr>
              <w:fldChar w:fldCharType="separate"/>
            </w:r>
            <w:r w:rsidR="00B01EBE">
              <w:rPr>
                <w:noProof/>
                <w:webHidden/>
              </w:rPr>
              <w:t>6</w:t>
            </w:r>
            <w:r w:rsidR="00B01EBE">
              <w:rPr>
                <w:noProof/>
                <w:webHidden/>
              </w:rPr>
              <w:fldChar w:fldCharType="end"/>
            </w:r>
          </w:hyperlink>
        </w:p>
        <w:p w14:paraId="76265E57" w14:textId="3DE27BCF" w:rsidR="00B01EBE" w:rsidRDefault="004A4410">
          <w:pPr>
            <w:pStyle w:val="TOC2"/>
            <w:tabs>
              <w:tab w:val="right" w:leader="dot" w:pos="10110"/>
            </w:tabs>
            <w:rPr>
              <w:rFonts w:asciiTheme="minorHAnsi" w:eastAsiaTheme="minorEastAsia" w:hAnsiTheme="minorHAnsi" w:cstheme="minorBidi"/>
              <w:noProof/>
              <w:kern w:val="2"/>
              <w14:ligatures w14:val="standardContextual"/>
            </w:rPr>
          </w:pPr>
          <w:hyperlink w:anchor="_Toc162847837" w:history="1">
            <w:r w:rsidR="00B01EBE" w:rsidRPr="007E52CA">
              <w:rPr>
                <w:rStyle w:val="Hyperlink"/>
                <w:noProof/>
              </w:rPr>
              <w:t>Identify the Headings</w:t>
            </w:r>
            <w:r w:rsidR="00B01EBE">
              <w:rPr>
                <w:noProof/>
                <w:webHidden/>
              </w:rPr>
              <w:tab/>
            </w:r>
            <w:r w:rsidR="00B01EBE">
              <w:rPr>
                <w:noProof/>
                <w:webHidden/>
              </w:rPr>
              <w:fldChar w:fldCharType="begin"/>
            </w:r>
            <w:r w:rsidR="00B01EBE">
              <w:rPr>
                <w:noProof/>
                <w:webHidden/>
              </w:rPr>
              <w:instrText xml:space="preserve"> PAGEREF _Toc162847837 \h </w:instrText>
            </w:r>
            <w:r w:rsidR="00B01EBE">
              <w:rPr>
                <w:noProof/>
                <w:webHidden/>
              </w:rPr>
            </w:r>
            <w:r w:rsidR="00B01EBE">
              <w:rPr>
                <w:noProof/>
                <w:webHidden/>
              </w:rPr>
              <w:fldChar w:fldCharType="separate"/>
            </w:r>
            <w:r w:rsidR="00B01EBE">
              <w:rPr>
                <w:noProof/>
                <w:webHidden/>
              </w:rPr>
              <w:t>6</w:t>
            </w:r>
            <w:r w:rsidR="00B01EBE">
              <w:rPr>
                <w:noProof/>
                <w:webHidden/>
              </w:rPr>
              <w:fldChar w:fldCharType="end"/>
            </w:r>
          </w:hyperlink>
        </w:p>
        <w:p w14:paraId="38FE229F" w14:textId="0701D688" w:rsidR="00B01EBE" w:rsidRDefault="004A4410">
          <w:pPr>
            <w:pStyle w:val="TOC2"/>
            <w:tabs>
              <w:tab w:val="right" w:leader="dot" w:pos="10110"/>
            </w:tabs>
            <w:rPr>
              <w:rFonts w:asciiTheme="minorHAnsi" w:eastAsiaTheme="minorEastAsia" w:hAnsiTheme="minorHAnsi" w:cstheme="minorBidi"/>
              <w:noProof/>
              <w:kern w:val="2"/>
              <w14:ligatures w14:val="standardContextual"/>
            </w:rPr>
          </w:pPr>
          <w:hyperlink w:anchor="_Toc162847838" w:history="1">
            <w:r w:rsidR="00B01EBE" w:rsidRPr="007E52CA">
              <w:rPr>
                <w:rStyle w:val="Hyperlink"/>
                <w:noProof/>
              </w:rPr>
              <w:t>Figures and Tables</w:t>
            </w:r>
            <w:r w:rsidR="00B01EBE">
              <w:rPr>
                <w:noProof/>
                <w:webHidden/>
              </w:rPr>
              <w:tab/>
            </w:r>
            <w:r w:rsidR="00B01EBE">
              <w:rPr>
                <w:noProof/>
                <w:webHidden/>
              </w:rPr>
              <w:fldChar w:fldCharType="begin"/>
            </w:r>
            <w:r w:rsidR="00B01EBE">
              <w:rPr>
                <w:noProof/>
                <w:webHidden/>
              </w:rPr>
              <w:instrText xml:space="preserve"> PAGEREF _Toc162847838 \h </w:instrText>
            </w:r>
            <w:r w:rsidR="00B01EBE">
              <w:rPr>
                <w:noProof/>
                <w:webHidden/>
              </w:rPr>
            </w:r>
            <w:r w:rsidR="00B01EBE">
              <w:rPr>
                <w:noProof/>
                <w:webHidden/>
              </w:rPr>
              <w:fldChar w:fldCharType="separate"/>
            </w:r>
            <w:r w:rsidR="00B01EBE">
              <w:rPr>
                <w:noProof/>
                <w:webHidden/>
              </w:rPr>
              <w:t>7</w:t>
            </w:r>
            <w:r w:rsidR="00B01EBE">
              <w:rPr>
                <w:noProof/>
                <w:webHidden/>
              </w:rPr>
              <w:fldChar w:fldCharType="end"/>
            </w:r>
          </w:hyperlink>
        </w:p>
        <w:p w14:paraId="0059EB2B" w14:textId="088300B6" w:rsidR="002B6F82" w:rsidRDefault="002B6F82" w:rsidP="002B6F82">
          <w:r>
            <w:rPr>
              <w:b/>
              <w:bCs/>
              <w:lang w:val="es-ES"/>
            </w:rPr>
            <w:fldChar w:fldCharType="end"/>
          </w:r>
        </w:p>
      </w:sdtContent>
    </w:sdt>
    <w:p w14:paraId="149F75A3" w14:textId="77777777" w:rsidR="002B6F82" w:rsidRDefault="002B6F82" w:rsidP="002B6F82">
      <w:pPr>
        <w:rPr>
          <w:b/>
        </w:rPr>
      </w:pPr>
      <w:r>
        <w:t xml:space="preserve"> </w:t>
      </w:r>
      <w:r>
        <w:br w:type="page"/>
      </w:r>
    </w:p>
    <w:p w14:paraId="4470BDB7" w14:textId="77777777" w:rsidR="002B6F82" w:rsidRPr="00807F7D" w:rsidRDefault="002B6F82" w:rsidP="00807F7D">
      <w:pPr>
        <w:rPr>
          <w:b/>
          <w:bCs/>
        </w:rPr>
      </w:pPr>
      <w:r w:rsidRPr="00807F7D">
        <w:rPr>
          <w:b/>
          <w:bCs/>
        </w:rPr>
        <w:lastRenderedPageBreak/>
        <w:t xml:space="preserve">Lista de </w:t>
      </w:r>
      <w:proofErr w:type="spellStart"/>
      <w:r w:rsidRPr="00807F7D">
        <w:rPr>
          <w:b/>
          <w:bCs/>
        </w:rPr>
        <w:t>figuras</w:t>
      </w:r>
      <w:proofErr w:type="spellEnd"/>
    </w:p>
    <w:sdt>
      <w:sdtPr>
        <w:rPr>
          <w:rFonts w:eastAsia="Times New Roman" w:cs="Times New Roman"/>
          <w:b w:val="0"/>
          <w:sz w:val="20"/>
          <w:szCs w:val="24"/>
          <w:lang w:val="es-ES" w:eastAsia="en-US"/>
        </w:rPr>
        <w:id w:val="-276330529"/>
        <w:docPartObj>
          <w:docPartGallery w:val="Table of Contents"/>
          <w:docPartUnique/>
        </w:docPartObj>
      </w:sdtPr>
      <w:sdtEndPr>
        <w:rPr>
          <w:rFonts w:eastAsia="SimSun"/>
          <w:szCs w:val="20"/>
        </w:rPr>
      </w:sdtEndPr>
      <w:sdtContent>
        <w:p w14:paraId="342AF2F9" w14:textId="77777777" w:rsidR="002B6F82" w:rsidRDefault="002B6F82" w:rsidP="002B6F82">
          <w:pPr>
            <w:pStyle w:val="TOCHeading"/>
            <w:jc w:val="both"/>
          </w:pPr>
        </w:p>
        <w:p w14:paraId="6EB8102C" w14:textId="0D6AC0FA" w:rsidR="00B01EBE" w:rsidRDefault="002B6F82" w:rsidP="00B01EBE">
          <w:pPr>
            <w:pStyle w:val="TOC1"/>
          </w:pPr>
          <w:r w:rsidRPr="00D875C3">
            <w:rPr>
              <w:b/>
              <w:color w:val="000000"/>
            </w:rPr>
            <w:t>Figura 1</w:t>
          </w:r>
          <w:r>
            <w:rPr>
              <w:i/>
              <w:color w:val="000000"/>
            </w:rPr>
            <w:t xml:space="preserve"> </w:t>
          </w:r>
        </w:p>
        <w:p w14:paraId="7C07C24C" w14:textId="3647E5D0" w:rsidR="002B6F82" w:rsidRPr="003B0351" w:rsidRDefault="004A4410" w:rsidP="002B6F82">
          <w:pPr>
            <w:rPr>
              <w:b/>
              <w:bCs/>
              <w:lang w:val="es-ES"/>
            </w:rPr>
          </w:pPr>
        </w:p>
      </w:sdtContent>
    </w:sdt>
    <w:p w14:paraId="50B5C682" w14:textId="77777777" w:rsidR="002B6F82" w:rsidRPr="002B6F82" w:rsidRDefault="002B6F82" w:rsidP="002B6F82">
      <w:pPr>
        <w:pBdr>
          <w:top w:val="nil"/>
          <w:left w:val="nil"/>
          <w:bottom w:val="nil"/>
          <w:right w:val="nil"/>
          <w:between w:val="nil"/>
        </w:pBdr>
        <w:ind w:firstLine="680"/>
        <w:rPr>
          <w:color w:val="000000"/>
          <w:lang w:val="es-CO"/>
        </w:rPr>
      </w:pPr>
    </w:p>
    <w:p w14:paraId="688D4E74" w14:textId="77777777" w:rsidR="002B6F82" w:rsidRPr="002B6F82" w:rsidRDefault="002B6F82" w:rsidP="002B6F82">
      <w:pPr>
        <w:rPr>
          <w:lang w:val="es-CO"/>
        </w:rPr>
      </w:pPr>
    </w:p>
    <w:p w14:paraId="1007A131" w14:textId="77777777" w:rsidR="002B6F82" w:rsidRPr="002B6F82" w:rsidRDefault="002B6F82" w:rsidP="002B6F82">
      <w:pPr>
        <w:rPr>
          <w:lang w:val="es-CO"/>
        </w:rPr>
      </w:pPr>
    </w:p>
    <w:p w14:paraId="1BB5D533" w14:textId="203F69C4" w:rsidR="006B52E1" w:rsidRPr="002B6F82" w:rsidRDefault="002B6F82" w:rsidP="002B6F82">
      <w:pPr>
        <w:spacing w:after="160" w:line="259" w:lineRule="auto"/>
        <w:jc w:val="left"/>
        <w:rPr>
          <w:lang w:val="es-CO"/>
        </w:rPr>
      </w:pPr>
      <w:r w:rsidRPr="002B6F82">
        <w:rPr>
          <w:lang w:val="es-CO"/>
        </w:rPr>
        <w:br w:type="page"/>
      </w:r>
      <w:bookmarkStart w:id="17" w:name="_heading=h.2s8eyo1" w:colFirst="0" w:colLast="0"/>
      <w:bookmarkEnd w:id="17"/>
    </w:p>
    <w:p w14:paraId="0E06EC73" w14:textId="1C06588A" w:rsidR="00D7522C" w:rsidRPr="00440F2F" w:rsidRDefault="53BCFC64" w:rsidP="107CEFD8">
      <w:pPr>
        <w:pStyle w:val="papertitle"/>
        <w:spacing w:before="100" w:beforeAutospacing="1" w:after="100" w:afterAutospacing="1"/>
        <w:rPr>
          <w:lang w:val="es-ES"/>
        </w:rPr>
      </w:pPr>
      <w:r w:rsidRPr="107CEFD8">
        <w:rPr>
          <w:lang w:val="es-CO"/>
        </w:rPr>
        <w:lastRenderedPageBreak/>
        <w:t xml:space="preserve">Desarrollo de un sistema de </w:t>
      </w:r>
      <w:r w:rsidR="31BBAE06" w:rsidRPr="107CEFD8">
        <w:rPr>
          <w:lang w:val="es-CO"/>
        </w:rPr>
        <w:t xml:space="preserve">diagnóstico asistido </w:t>
      </w:r>
      <w:r w:rsidRPr="107CEFD8">
        <w:rPr>
          <w:lang w:val="es-CO"/>
        </w:rPr>
        <w:t xml:space="preserve">por </w:t>
      </w:r>
      <w:r w:rsidR="31BBAE06" w:rsidRPr="107CEFD8">
        <w:rPr>
          <w:lang w:val="es-CO"/>
        </w:rPr>
        <w:t xml:space="preserve">computador </w:t>
      </w:r>
      <w:r w:rsidRPr="107CEFD8">
        <w:rPr>
          <w:lang w:val="es-CO"/>
        </w:rPr>
        <w:t>(DAC) para la detección de pólipos gastrointestinales</w:t>
      </w:r>
    </w:p>
    <w:p w14:paraId="3AA9B658" w14:textId="77777777" w:rsidR="00D7522C" w:rsidRPr="009B6860" w:rsidRDefault="00D7522C" w:rsidP="00CA4392">
      <w:pPr>
        <w:pStyle w:val="Author"/>
        <w:spacing w:before="100" w:beforeAutospacing="1" w:after="100" w:afterAutospacing="1" w:line="120" w:lineRule="auto"/>
        <w:rPr>
          <w:sz w:val="16"/>
          <w:szCs w:val="16"/>
          <w:lang w:val="es-CO"/>
        </w:rPr>
        <w:sectPr w:rsidR="00D7522C" w:rsidRPr="009B6860" w:rsidSect="00D957E5">
          <w:footerReference w:type="first" r:id="rId20"/>
          <w:pgSz w:w="11906" w:h="16838" w:code="9"/>
          <w:pgMar w:top="540" w:right="893" w:bottom="1440" w:left="893" w:header="720" w:footer="720" w:gutter="0"/>
          <w:cols w:space="720"/>
          <w:titlePg/>
          <w:docGrid w:linePitch="360"/>
        </w:sectPr>
      </w:pPr>
    </w:p>
    <w:p w14:paraId="1C0CF9BE" w14:textId="4067313D" w:rsidR="001A226B" w:rsidRPr="00D04129" w:rsidRDefault="001A226B" w:rsidP="3651566E">
      <w:pPr>
        <w:pStyle w:val="Author"/>
        <w:spacing w:before="100" w:beforeAutospacing="1"/>
        <w:rPr>
          <w:lang w:val="es-CO"/>
        </w:rPr>
      </w:pPr>
    </w:p>
    <w:p w14:paraId="087FEA56" w14:textId="779C47B6" w:rsidR="001A226B" w:rsidRPr="00083979" w:rsidRDefault="001A226B" w:rsidP="00D65BBD">
      <w:pPr>
        <w:pStyle w:val="Author"/>
        <w:spacing w:before="100" w:beforeAutospacing="1"/>
        <w:rPr>
          <w:sz w:val="18"/>
          <w:szCs w:val="18"/>
          <w:lang w:val="es-CO"/>
        </w:rPr>
        <w:sectPr w:rsidR="001A226B" w:rsidRPr="00083979" w:rsidSect="00D957E5">
          <w:type w:val="continuous"/>
          <w:pgSz w:w="11906" w:h="16838" w:code="9"/>
          <w:pgMar w:top="450" w:right="893" w:bottom="1440" w:left="893" w:header="720" w:footer="720" w:gutter="0"/>
          <w:cols w:num="3" w:space="720"/>
          <w:docGrid w:linePitch="360"/>
        </w:sectPr>
      </w:pPr>
    </w:p>
    <w:p w14:paraId="2E4DA874" w14:textId="77777777" w:rsidR="009303D9" w:rsidRPr="00083979" w:rsidRDefault="00BD670B">
      <w:pPr>
        <w:rPr>
          <w:lang w:val="es-CO"/>
        </w:rPr>
        <w:sectPr w:rsidR="009303D9" w:rsidRPr="00083979" w:rsidSect="00D957E5">
          <w:type w:val="continuous"/>
          <w:pgSz w:w="11906" w:h="16838" w:code="9"/>
          <w:pgMar w:top="450" w:right="893" w:bottom="1440" w:left="893" w:header="720" w:footer="720" w:gutter="0"/>
          <w:cols w:num="3" w:space="720"/>
          <w:docGrid w:linePitch="360"/>
        </w:sectPr>
      </w:pPr>
      <w:r w:rsidRPr="00083979">
        <w:rPr>
          <w:lang w:val="es-CO"/>
        </w:rPr>
        <w:br w:type="column"/>
      </w:r>
    </w:p>
    <w:p w14:paraId="7444415B"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98C2A61"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142C1DA" w14:textId="62CB93E7" w:rsidR="009303D9" w:rsidRDefault="009303D9" w:rsidP="006B6B66">
      <w:pPr>
        <w:pStyle w:val="Heading1"/>
      </w:pPr>
      <w:bookmarkStart w:id="18" w:name="_Toc162847824"/>
      <w:r w:rsidRPr="00D632BE">
        <w:t>Introduc</w:t>
      </w:r>
      <w:bookmarkEnd w:id="18"/>
      <w:r w:rsidR="007F7121">
        <w:t>ción</w:t>
      </w:r>
    </w:p>
    <w:p w14:paraId="74A3BC51" w14:textId="1582DE78" w:rsidR="00401D1C" w:rsidRDefault="5419C1F2" w:rsidP="00DB5979">
      <w:pPr>
        <w:jc w:val="both"/>
        <w:rPr>
          <w:lang w:val="es-CO"/>
        </w:rPr>
      </w:pPr>
      <w:r w:rsidRPr="107CEFD8">
        <w:rPr>
          <w:lang w:val="es-CO"/>
        </w:rPr>
        <w:t xml:space="preserve">El cáncer colorrectal (CCR) representa un desafío de salud significativo a nivel mundial, siendo el tercero más diagnosticado y la tercera causa principal de muertes relacionadas con el cáncer en los Estados Unidos </w:t>
      </w:r>
      <w:sdt>
        <w:sdtPr>
          <w:rPr>
            <w:color w:val="000000"/>
            <w:lang w:val="es-CO"/>
          </w:rPr>
          <w:tag w:val="MENDELEY_CITATION_v3_eyJjaXRhdGlvbklEIjoiTUVOREVMRVlfQ0lUQVRJT05fZjMyOGY4MjItN2E5Ny00YjM2LWI3YWMtMWMyMzczNTUzYzI0IiwicHJvcGVydGllcyI6eyJub3RlSW5kZXgiOjB9LCJpc0VkaXRlZCI6ZmFsc2UsIm1hbnVhbE92ZXJyaWRlIjp7ImlzTWFudWFsbHlPdmVycmlkZGVuIjpmYWxzZSwiY2l0ZXByb2NUZXh0IjoiKFNpZWdlbCBNcGggZXQgYWwuLCAyMDIzKSIsIm1hbnVhbE92ZXJyaWRlVGV4dCI6IiJ9LCJjaXRhdGlvbkl0ZW1zIjpbeyJpZCI6ImIzZWIxM2ExLWU1MWItMzkxMy05ZGQ3LWFiZGFmYTdkY2UwNyIsIml0ZW1EYXRhIjp7InR5cGUiOiJhcnRpY2xlLWpvdXJuYWwiLCJpZCI6ImIzZWIxM2ExLWU1MWItMzkxMy05ZGQ3LWFiZGFmYTdkY2UwNyIsInRpdGxlIjoiQ29sb3JlY3RhbCBjYW5jZXIgc3RhdGlzdGljcywgMjAyMyIsImF1dGhvciI6W3siZmFtaWx5IjoiU2llZ2VsIE1waCIsImdpdmVuIjoiUmViZWNjYSBMIiwicGFyc2UtbmFtZXMiOmZhbHNlLCJkcm9wcGluZy1wYXJ0aWNsZSI6IiIsIm5vbi1kcm9wcGluZy1wYXJ0aWNsZSI6IiJ9LHsiZmFtaWx5IjoiU2FuZGVlcCIsImdpdmVuIjoiTmlraXRhIiwicGFyc2UtbmFtZXMiOmZhbHNlLCJkcm9wcGluZy1wYXJ0aWNsZSI6IiIsIm5vbi1kcm9wcGluZy1wYXJ0aWNsZSI6IiJ9LHsiZmFtaWx5IjoiTWJicyIsImdpdmVuIjoiV2FnbGUiLCJwYXJzZS1uYW1lcyI6ZmFsc2UsImRyb3BwaW5nLXBhcnRpY2xlIjoiIiwibm9uLWRyb3BwaW5nLXBhcnRpY2xlIjoiIn0seyJmYW1pbHkiOiJDZXJjZWsiLCJnaXZlbiI6IkFuZHJlYSIsInBhcnNlLW5hbWVzIjpmYWxzZSwiZHJvcHBpbmctcGFydGljbGUiOiIiLCJub24tZHJvcHBpbmctcGFydGljbGUiOiIifSx7ImZhbWlseSI6IlNtaXRoIFBoZCIsImdpdmVuIjoiUm9iZXJ0IEEiLCJwYXJzZS1uYW1lcyI6ZmFsc2UsImRyb3BwaW5nLXBhcnRpY2xlIjoiIiwibm9uLWRyb3BwaW5nLXBhcnRpY2xlIjoiIn0seyJmYW1pbHkiOiJBaG1lZGluIiwiZ2l2ZW4iOiJ8IiwicGFyc2UtbmFtZXMiOmZhbHNlLCJkcm9wcGluZy1wYXJ0aWNsZSI6IiIsIm5vbi1kcm9wcGluZy1wYXJ0aWNsZSI6IiJ9LHsiZmFtaWx5IjoiRHZtIiwiZ2l2ZW4iOiJKZW1hbCIsInBhcnNlLW5hbWVzIjpmYWxzZSwiZHJvcHBpbmctcGFydGljbGUiOiIiLCJub24tZHJvcHBpbmctcGFydGljbGUiOiIifSx7ImZhbWlseSI6IlNpZWdlbCIsImdpdmVuIjoiUmViZWNjYSBMIiwicGFyc2UtbmFtZXMiOmZhbHNlLCJkcm9wcGluZy1wYXJ0aWNsZSI6IiIsIm5vbi1kcm9wcGluZy1wYXJ0aWNsZSI6IiJ9XSwiYWNjZXNzZWQiOnsiZGF0ZS1wYXJ0cyI6W1syMDI0LDQsMTRdXX0sIkRPSSI6IjEwLjMzMjIvY2FhYy4yMTc3MiIsIlVSTCI6Imh0dHBzOi8vYWNzam91cm5hbHMub25saW5lbGlicmFyeS53aWxleS5jb20vZG9pLzEwLjMzMjIvY2FhYy4yMTc3MiIsImlzc3VlZCI6eyJkYXRlLXBhcnRzIjpbWzIwMjNdXX0sImFic3RyYWN0IjoiQ29sb3JlY3RhbCBjYW5jZXIgKENSQykgaXMgdGhlIHNlY29uZCBtb3N0IGNvbW1vbiBjYXVzZSBvZiBjYW5jZXIgZGVhdGggaW4gdGhlIFVuaXRlZCBTdGF0ZXMuIEV2ZXJ5IDMgeWVhcnMsIHRoZSBBbWVyaWNhbiBDYW5jZXIgU29jaWV0eSBwcm92aWRlcyBhbiB1cGRhdGUgb2YgQ1JDIHN0YXRpc3RpY3MgYmFzZWQgb24gaW5jaWRlbmNlIGZyb20gcG9wdWxhdGlvbi1iYXNlZCBjYW5jZXIgcmVnaXN0cmllcyBhbmQgbW9ydGFsaXR5IGZyb20gdGhlIE5hdGlvbmFsIENlbnRlciBmb3IgSGVhbHRoIFN0YXRpc3RpY3MuIEluIDIwMjMsIGFwcHJveGltYXRlbHkgMTUzLDAyMCBpbmRpdmlkdWFscyB3aWxsIGJlIGRpYWdub3NlZCB3aXRoIENSQyBhbmQgNTIsNTUwIHdpbGwgZGllIGZyb20gdGhlIGRpc2Vhc2UsIGluY2x1ZGluZyAxOSw1NTAgY2FzZXMgYW5kIDM3NTAgZGVhdGhzIGluIGluZGl2aWR1YWxzIHlvdW5nZXIgdGhhbiA1MCB5ZWFycy4gVGhlIGRlY2xpbmUgaW4gQ1JDIGluY2lkZW5jZSBzbG93ZWQgZnJvbSAzJS00JSBhbm51YWxseSBkdXJpbmcgdGhlIDIwMDBzIHRvIDElIGFubnVhbGx5IGR1cmluZyAyMDExLTIwMTksIGRyaXZlbiBwYXJ0bHkgYnkgYW4gaW5jcmVhc2UgaW4gaW5kaXZpZHVhbHMgeW91bmdlciB0aGFuIDU1IHllYXJzIG9mIDElLTIlIGFubnVhbGx5IHNpbmNlIHRoZSBtaWQtMTk5MHMuIENvbnNlcXVlbnRseSwgdGhlIHByb3BvcnRpb24gb2YgY2FzZXMgYW1vbmcgdGhvc2UgeW91bmdlciB0aGFuIDU1IHllYXJzIGluY3JlYXNlZCBmcm9tIDExJSBpbiAxOTk1IHRvIDIwJSBpbiAyMDE5LiBJbmNpZGVuY2Ugc2luY2UgY2lyY2EgMjAxMCBpbmNyZWFzZWQgaW4gdGhvc2UgeW91bmdlciB0aGFuIDY1IHllYXJzIGZvciByZWdpb25hbC1zdGFnZSBkaXNlYXNlIGJ5IGFib3V0IDIlLTMlIGFubnVhbGx5IGFuZCBmb3IgZGlzdGFudC1zdGFnZSBkaXNlYXNlIGJ5IDAuNSUtMyUgYW5udWFsbHksIHJldmVyc2luZyB0aGUgb3ZlcmFsbCBzaGlmdCB0byBlYXJsaWVyIHN0YWdlIGRpYWdub3NpcyB0aGF0IG9jY3VycmVkIGR1cmluZyAxOTk1IHRocm91Z2ggMjAwNS4gRm9yIGV4YW1wbGUsIDYwJSBvZiBhbGwgbmV3IGNhc2VzIHdlcmUgYWR2YW5jZWQgaW4gMjAxOSB2ZXJzdXMgNTIlIGluIHRoZSBtaWQtMjAwMHMgYW5kIDU3JSBpbiAxOTk1LCBiZWZvcmUgd2lkZXNwcmVhZCBzY3JlZW5pbmcuIFRoZXJlIGlzIGFsc28gYSBzaGlmdCB0byBsZWZ0LXNpZGVkIHR1bW9ycywgd2l0aCB0aGUgcHJvcG9ydGlvbiBvZiByZWN0YWwgY2FuY2VyIGluY3JlYXNpbmcgZnJvbSAyNyUgaW4gMTk5NSB0byAzMSUgaW4gMjAxOS4gQ1JDIG1vcnRhbGl0eSBkZWNsaW5lZCBieSAyJSBhbm51YWxseSBmcm9tIDIwMTEtMjAyMCBvdmVyYWxsIGJ1dCBpbmNyZWFzZWQgYnkgMC41JS0zJSBhbm51YWxseSBpbiBpbmRpdmlkdWFscyB5b3VuZ2VyIHRoYW4gNTAgeWVhcnMgYW5kIGluIE5hdGl2ZSBBbWVyaWNhbnMgeW91bmdlciB0aGFuIDY1IHllYXJzLiBJbiBzdW1tYXJ5LCBkZXNwaXRlIGNvbnRpbnVlZCBvdmVyYWxsIGRlY2xpbmVzLCBDUkMgaXMgcmFwaWRseSBzaGlmdGluZyB0byBkaWFnbm9zaXMgYXQgYSB5b3VuZ2VyIGFnZSwgYXQgYSBtb3JlIGFkdmFuY2VkIHN0YWdlLCBhbmQgaW4gdGhlIGxlZnQgY29sb24vcmVjdHVtLiBQcm9ncmVzcyBhZ2FpbnN0IENSQyBjb3VsZCBiZSBhY2NlbGVyYXRlZCBieSB1bmNvdmVyaW5nIHRoZSBldGlvbG9neSBvZiByaXNpbmcgaW5jaWRlbmNlIGluIGdlbmVyYXRpb25zIGJvcm4gc2luY2UgMTk1MCBhbmQgaW5jcmVhc2luZyBhY2Nlc3MgdG8gaGlnaC1xdWFsaXR5IHNjcmVlbmluZyBhbmQgdHJlYXRtZW50IGFtb25nIGFsbCBwb3B1bGF0aW9ucywgZXNwZWNpYWxseSBOYXRpdmUgQW1lcmljYW5zLiBLIEUgWSBXIE8gUiBEIFMgY29sb24gYW5kIHJlY3R1bSBuZW9wbGFzbXMsIGVhcmx5LW9uc2V0IGNvbG9yZWN0YWwgY2FuY2VyLCBlcGlkZW1pb2xvZ3ksIGhlYWx0aCBkaXNwYXJpdGllcywgc2NyZWVuaW5nIGFuZCBlYXJseSBkZXRlY3Rpb24gVGhpcyBpcyBhbiBvcGVuIGFjY2VzcyBhcnRpY2xlIHVuZGVyIHRoZSB0ZXJtcyBvZiB0aGUgQ3JlYXRpdmUgQ29tbW9ucyBBdHRyaWJ1dGlvbi1Ob25Db21tZXJjaWFsLU5vRGVyaXZzIExpY2Vuc2UsIHdoaWNoIHBlcm1pdHMgdXNlIGFuZCBkaXN0cmlidXRpb24gaW4gYW55IG1lZGl1bSwgcHJvdmlkZWQgdGhlIG9yaWdpbmFsIHdvcmsgaXMgcHJvcGVybHkgY2l0ZWQsIHRoZSB1c2UgaXMgbm9uLWNvbW1lcmNpYWwgYW5kIG5vIG1vZGlmaWNhdGlvbnMgb3IgYWRhcHRhdGlvbnMgYXJlIG1hZGUuIiwiY29udGFpbmVyLXRpdGxlLXNob3J0IjoiIn0sImlzVGVtcG9yYXJ5IjpmYWxzZSwic3VwcHJlc3MtYXV0aG9yIjpmYWxzZSwiY29tcG9zaXRlIjpmYWxzZSwiYXV0aG9yLW9ubHkiOmZhbHNlfV19"/>
          <w:id w:val="-1522618549"/>
          <w:placeholder>
            <w:docPart w:val="DefaultPlaceholder_-1854013440"/>
          </w:placeholder>
        </w:sdtPr>
        <w:sdtEndPr/>
        <w:sdtContent>
          <w:r w:rsidR="00694338" w:rsidRPr="00694338">
            <w:rPr>
              <w:color w:val="000000"/>
              <w:lang w:val="es-CO"/>
            </w:rPr>
            <w:t>(Siegel Mph et al., 2023)</w:t>
          </w:r>
        </w:sdtContent>
      </w:sdt>
      <w:r w:rsidR="286E3CB1" w:rsidRPr="107CEFD8">
        <w:rPr>
          <w:lang w:val="es-CO"/>
        </w:rPr>
        <w:t>.</w:t>
      </w:r>
      <w:r w:rsidR="0A14BF3E" w:rsidRPr="107CEFD8">
        <w:rPr>
          <w:lang w:val="es-CO"/>
        </w:rPr>
        <w:t xml:space="preserve"> </w:t>
      </w:r>
      <w:r w:rsidR="00C10E40" w:rsidRPr="00DB5979">
        <w:rPr>
          <w:lang w:val="es-CO"/>
        </w:rPr>
        <w:t xml:space="preserve">En </w:t>
      </w:r>
      <w:r w:rsidR="00832A2D" w:rsidRPr="00DB5979">
        <w:rPr>
          <w:lang w:val="es-CO"/>
        </w:rPr>
        <w:t>Colombia, en</w:t>
      </w:r>
      <w:r w:rsidR="0007246B">
        <w:rPr>
          <w:lang w:val="es-CO"/>
        </w:rPr>
        <w:t xml:space="preserve"> el 2020</w:t>
      </w:r>
      <w:r w:rsidR="00DB5979" w:rsidRPr="00DB5979">
        <w:rPr>
          <w:lang w:val="es-CO"/>
        </w:rPr>
        <w:t>, fue el tercero en incidencia y mortalidad en ambos sexos, 10</w:t>
      </w:r>
      <w:r w:rsidR="00791AC2">
        <w:rPr>
          <w:lang w:val="es-CO"/>
        </w:rPr>
        <w:t>.</w:t>
      </w:r>
      <w:r w:rsidR="00DB5979" w:rsidRPr="00DB5979">
        <w:rPr>
          <w:lang w:val="es-CO"/>
        </w:rPr>
        <w:t>0% y 9</w:t>
      </w:r>
      <w:r w:rsidR="00791AC2">
        <w:rPr>
          <w:lang w:val="es-CO"/>
        </w:rPr>
        <w:t>.</w:t>
      </w:r>
      <w:r w:rsidR="00DB5979" w:rsidRPr="00DB5979">
        <w:rPr>
          <w:lang w:val="es-CO"/>
        </w:rPr>
        <w:t>4%</w:t>
      </w:r>
      <w:r w:rsidR="00791AC2">
        <w:rPr>
          <w:lang w:val="es-CO"/>
        </w:rPr>
        <w:t xml:space="preserve"> </w:t>
      </w:r>
      <w:r w:rsidR="002C12D9" w:rsidRPr="00DB5979">
        <w:rPr>
          <w:lang w:val="es-CO"/>
        </w:rPr>
        <w:t xml:space="preserve">de </w:t>
      </w:r>
      <w:r w:rsidR="002C12D9">
        <w:rPr>
          <w:lang w:val="es-CO"/>
        </w:rPr>
        <w:t>los</w:t>
      </w:r>
      <w:r w:rsidR="005276EF">
        <w:rPr>
          <w:lang w:val="es-CO"/>
        </w:rPr>
        <w:t xml:space="preserve"> </w:t>
      </w:r>
      <w:r w:rsidR="00DB5979" w:rsidRPr="00DB5979">
        <w:rPr>
          <w:lang w:val="es-CO"/>
        </w:rPr>
        <w:t xml:space="preserve">casos reportados para el mismo año. </w:t>
      </w:r>
      <w:r w:rsidR="00832A2D" w:rsidRPr="00DB5979">
        <w:rPr>
          <w:lang w:val="es-CO"/>
        </w:rPr>
        <w:t>Según datos nacionales</w:t>
      </w:r>
      <w:r w:rsidR="00DB5979" w:rsidRPr="00DB5979">
        <w:rPr>
          <w:lang w:val="es-CO"/>
        </w:rPr>
        <w:t xml:space="preserve"> del </w:t>
      </w:r>
      <w:r w:rsidR="00DB5979" w:rsidRPr="00851E27">
        <w:rPr>
          <w:i/>
          <w:iCs/>
          <w:lang w:val="es-CO"/>
        </w:rPr>
        <w:t>Anuario Estadístico 2021</w:t>
      </w:r>
      <w:r w:rsidR="00832A2D">
        <w:rPr>
          <w:i/>
          <w:iCs/>
          <w:lang w:val="es-CO"/>
        </w:rPr>
        <w:t xml:space="preserve"> </w:t>
      </w:r>
      <w:r w:rsidR="00DB5979" w:rsidRPr="00851E27">
        <w:rPr>
          <w:i/>
          <w:iCs/>
          <w:lang w:val="es-CO"/>
        </w:rPr>
        <w:t>del Instituto Nacional de Cancerología</w:t>
      </w:r>
      <w:r w:rsidR="00DB5979" w:rsidRPr="00DB5979">
        <w:rPr>
          <w:lang w:val="es-CO"/>
        </w:rPr>
        <w:t>, de 4471 nuevos casos reportados</w:t>
      </w:r>
      <w:r w:rsidR="005276EF">
        <w:rPr>
          <w:lang w:val="es-CO"/>
        </w:rPr>
        <w:t xml:space="preserve"> </w:t>
      </w:r>
      <w:r w:rsidR="00DB5979" w:rsidRPr="00DB5979">
        <w:rPr>
          <w:lang w:val="es-CO"/>
        </w:rPr>
        <w:t>el 8,3% corresponden a cáncer colorrectal, y es el segundo más</w:t>
      </w:r>
      <w:r w:rsidR="005276EF">
        <w:rPr>
          <w:lang w:val="es-CO"/>
        </w:rPr>
        <w:t xml:space="preserve"> </w:t>
      </w:r>
      <w:r w:rsidR="00DB5979" w:rsidRPr="00DB5979">
        <w:rPr>
          <w:lang w:val="es-CO"/>
        </w:rPr>
        <w:t>frecuente de los tumores malignos del tracto</w:t>
      </w:r>
      <w:r w:rsidR="005276EF">
        <w:rPr>
          <w:lang w:val="es-CO"/>
        </w:rPr>
        <w:t xml:space="preserve"> </w:t>
      </w:r>
      <w:r w:rsidR="00DB5979" w:rsidRPr="00DB5979">
        <w:rPr>
          <w:lang w:val="es-CO"/>
        </w:rPr>
        <w:t>gastrointestinal para los hombres después del cáncer gástrico</w:t>
      </w:r>
      <w:r w:rsidR="00A16D9E">
        <w:rPr>
          <w:lang w:val="es-CO"/>
        </w:rPr>
        <w:t xml:space="preserve"> </w:t>
      </w:r>
      <w:sdt>
        <w:sdtPr>
          <w:rPr>
            <w:color w:val="000000"/>
            <w:lang w:val="es-CO"/>
          </w:rPr>
          <w:tag w:val="MENDELEY_CITATION_v3_eyJjaXRhdGlvbklEIjoiTUVOREVMRVlfQ0lUQVRJT05fMmYwNDQ2NGEtYjM2ZS00Zjk1LWJmYzgtODVjMzNjOTI5ZjM5IiwicHJvcGVydGllcyI6eyJub3RlSW5kZXgiOjB9LCJpc0VkaXRlZCI6ZmFsc2UsIm1hbnVhbE92ZXJyaWRlIjp7ImlzTWFudWFsbHlPdmVycmlkZGVuIjpmYWxzZSwiY2l0ZXByb2NUZXh0IjoiKE3DoXJxdWV6LVVzdGFyaXogQSBldCBhbC4sIDIwMjMpIiwibWFudWFsT3ZlcnJpZGVUZXh0IjoiIn0sImNpdGF0aW9uSXRlbXMiOlt7ImlkIjoiMGM0MWJjM2EtOTFjNi0zN2E4LTkwMTktM2YxYjVlYzEzMzFiIiwiaXRlbURhdGEiOnsidHlwZSI6ImFydGljbGUtbWFnYXppbmUiLCJpZCI6IjBjNDFiYzNhLTkxYzYtMzdhOC05MDE5LTNmMWI1ZWMxMzMxYiIsInRpdGxlIjoiQWN0dWFsaXphY2nDs24gZW4gbGEgdGFtaXphY2nDs24gZGVsIGPDoW5jZXIgY29sb3JyZWN0YWwiLCJhdXRob3IiOlt7ImZhbWlseSI6Ik3DoXJxdWV6LVVzdGFyaXogQSIsImdpdmVuIjoiIiwicGFyc2UtbmFtZXMiOmZhbHNlLCJkcm9wcGluZy1wYXJ0aWNsZSI6IiIsIm5vbi1kcm9wcGluZy1wYXJ0aWNsZSI6IiJ9LHsiZmFtaWx5IjoiR3VlcnJlcm8tTWFjw61hcyBTIiwiZ2l2ZW4iOiIiLCJwYXJzZS1uYW1lcyI6ZmFsc2UsImRyb3BwaW5nLXBhcnRpY2xlIjoiIiwibm9uLWRyb3BwaW5nLXBhcnRpY2xlIjoiIn0seyJmYW1pbHkiOiJCdXJnb3MtU8OhbmNoZXogUiIsImdpdmVuIjoiIiwicGFyc2UtbmFtZXMiOmZhbHNlLCJkcm9wcGluZy1wYXJ0aWNsZSI6IiIsIm5vbi1kcm9wcGluZy1wYXJ0aWNsZSI6IiJ9LHsiZmFtaWx5IjoiQ2FtcGlsbG8tUGFyZG8gSiIsImdpdmVuIjoiIiwicGFyc2UtbmFtZXMiOmZhbHNlLCJkcm9wcGluZy1wYXJ0aWNsZSI6IiIsIm5vbi1kcm9wcGluZy1wYXJ0aWNsZSI6IiJ9LHsiZmFtaWx5IjoiQnVzdG9zLUd1ZXJyZXJvIEEiLCJnaXZlbiI6IiIsInBhcnNlLW5hbWVzIjpmYWxzZSwiZHJvcHBpbmctcGFydGljbGUiOiIiLCJub24tZHJvcHBpbmctcGFydGljbGUiOiIifSx7ImZhbWlseSI6IkdhcmPDrWEtTW9yYSAgTSIsImdpdmVuIjoiIiwicGFyc2UtbmFtZXMiOmZhbHNlLCJkcm9wcGluZy1wYXJ0aWNsZSI6IiIsIm5vbi1kcm9wcGluZy1wYXJ0aWNsZSI6IiJ9XSwiY29udGFpbmVyLXRpdGxlIjoiUmV2aXN0YSBDb2xvbWJpYW5hIGRlIENhbmNlcm9sb2fDrWEiLCJhY2Nlc3NlZCI6eyJkYXRlLXBhcnRzIjpbWzIwMjQsNSwyMV1dfSwiVVJMIjoiaHR0cHM6Ly93d3cucmV2aXN0YWNhbmNlcmNvbC5vcmcvaW5kZXgucGhwL2NhbmNlci9hcnRpY2xlL3ZpZXcvOTMxLzkwOCIsImlzc3VlZCI6eyJkYXRlLXBhcnRzIjpbWzIwMjNdXX0sImNvbnRhaW5lci10aXRsZS1zaG9ydCI6IiJ9LCJpc1RlbXBvcmFyeSI6ZmFsc2V9XX0="/>
          <w:id w:val="552194000"/>
          <w:placeholder>
            <w:docPart w:val="DefaultPlaceholder_-1854013440"/>
          </w:placeholder>
        </w:sdtPr>
        <w:sdtEndPr/>
        <w:sdtContent>
          <w:r w:rsidR="00694338" w:rsidRPr="00694338">
            <w:rPr>
              <w:color w:val="000000"/>
              <w:lang w:val="es-CO"/>
            </w:rPr>
            <w:t>(Márquez-Ustariz A et al., 2023)</w:t>
          </w:r>
        </w:sdtContent>
      </w:sdt>
      <w:r w:rsidR="00851E27">
        <w:rPr>
          <w:lang w:val="es-CO"/>
        </w:rPr>
        <w:t xml:space="preserve">. </w:t>
      </w:r>
      <w:r w:rsidR="480FDFD1" w:rsidRPr="107CEFD8">
        <w:rPr>
          <w:lang w:val="es-CO"/>
        </w:rPr>
        <w:t>Según la Organización Mundial de la Salud (OMS), los cambios en el estilo de vida y las pruebas de detección periódicas pueden ayudar a prevenir el cáncer colorrectal</w:t>
      </w:r>
      <w:r w:rsidR="4C225153" w:rsidRPr="107CEFD8">
        <w:rPr>
          <w:lang w:val="es-CO"/>
        </w:rPr>
        <w:t xml:space="preserve"> </w:t>
      </w:r>
      <w:sdt>
        <w:sdtPr>
          <w:rPr>
            <w:color w:val="000000"/>
            <w:lang w:val="es-CO"/>
          </w:rPr>
          <w:tag w:val="MENDELEY_CITATION_v3_eyJjaXRhdGlvbklEIjoiTUVOREVMRVlfQ0lUQVRJT05fMjg5ZTBkYTktYjhhMS00Zjg0LWI2ODMtODI2MzIyZWUxMTMwIiwicHJvcGVydGllcyI6eyJub3RlSW5kZXgiOjB9LCJpc0VkaXRlZCI6ZmFsc2UsIm1hbnVhbE92ZXJyaWRlIjp7ImlzTWFudWFsbHlPdmVycmlkZGVuIjpmYWxzZSwiY2l0ZXByb2NUZXh0IjoiKFdvcmxkIEhlYWx0aCBPcmdhbml6YXRpb24sIDIwMjMpIiwibWFudWFsT3ZlcnJpZGVUZXh0IjoiIn0sImNpdGF0aW9uSXRlbXMiOlt7ImlkIjoiZWE5MzUxMzktYmU3OS0zZTY1LTkwYTctODU0ODRhNzJlMjI5IiwiaXRlbURhdGEiOnsidHlwZSI6IndlYnBhZ2UiLCJpZCI6ImVhOTM1MTM5LWJlNzktM2U2NS05MGE3LTg1NDg0YTcyZTIyOSIsInRpdGxlIjoiQ29sb3JlY3RhbCBjYW5jZXIiLCJhdXRob3IiOlt7ImZhbWlseSI6IldvcmxkIEhlYWx0aCBPcmdhbml6YXRpb24iLCJnaXZlbiI6IiIsInBhcnNlLW5hbWVzIjpmYWxzZSwiZHJvcHBpbmctcGFydGljbGUiOiIiLCJub24tZHJvcHBpbmctcGFydGljbGUiOiIifV0sImFjY2Vzc2VkIjp7ImRhdGUtcGFydHMiOltbMjAyNCw0LDE0XV19LCJVUkwiOiJodHRwczovL3d3dy53aG8uaW50L25ld3Mtcm9vbS9mYWN0LXNoZWV0cy9kZXRhaWwvY29sb3JlY3RhbC1jYW5jZXIiLCJpc3N1ZWQiOnsiZGF0ZS1wYXJ0cyI6W1syMDIzLDcsMTFdXX0sImNvbnRhaW5lci10aXRsZS1zaG9ydCI6IiJ9LCJpc1RlbXBvcmFyeSI6ZmFsc2UsInN1cHByZXNzLWF1dGhvciI6ZmFsc2UsImNvbXBvc2l0ZSI6ZmFsc2UsImF1dGhvci1vbmx5IjpmYWxzZX1dfQ=="/>
          <w:id w:val="250543020"/>
          <w:placeholder>
            <w:docPart w:val="DefaultPlaceholder_-1854013440"/>
          </w:placeholder>
        </w:sdtPr>
        <w:sdtEndPr/>
        <w:sdtContent>
          <w:r w:rsidR="00694338" w:rsidRPr="00694338">
            <w:rPr>
              <w:color w:val="000000"/>
              <w:lang w:val="es-CO"/>
            </w:rPr>
            <w:t>(</w:t>
          </w:r>
          <w:proofErr w:type="spellStart"/>
          <w:r w:rsidR="00694338" w:rsidRPr="00694338">
            <w:rPr>
              <w:color w:val="000000"/>
              <w:lang w:val="es-CO"/>
            </w:rPr>
            <w:t>World</w:t>
          </w:r>
          <w:proofErr w:type="spellEnd"/>
          <w:r w:rsidR="00694338" w:rsidRPr="00694338">
            <w:rPr>
              <w:color w:val="000000"/>
              <w:lang w:val="es-CO"/>
            </w:rPr>
            <w:t xml:space="preserve"> </w:t>
          </w:r>
          <w:proofErr w:type="spellStart"/>
          <w:r w:rsidR="00694338" w:rsidRPr="00694338">
            <w:rPr>
              <w:color w:val="000000"/>
              <w:lang w:val="es-CO"/>
            </w:rPr>
            <w:t>Health</w:t>
          </w:r>
          <w:proofErr w:type="spellEnd"/>
          <w:r w:rsidR="00694338" w:rsidRPr="00694338">
            <w:rPr>
              <w:color w:val="000000"/>
              <w:lang w:val="es-CO"/>
            </w:rPr>
            <w:t xml:space="preserve"> </w:t>
          </w:r>
          <w:proofErr w:type="spellStart"/>
          <w:r w:rsidR="00694338" w:rsidRPr="00694338">
            <w:rPr>
              <w:color w:val="000000"/>
              <w:lang w:val="es-CO"/>
            </w:rPr>
            <w:t>Organization</w:t>
          </w:r>
          <w:proofErr w:type="spellEnd"/>
          <w:r w:rsidR="00694338" w:rsidRPr="00694338">
            <w:rPr>
              <w:color w:val="000000"/>
              <w:lang w:val="es-CO"/>
            </w:rPr>
            <w:t>, 2023)</w:t>
          </w:r>
        </w:sdtContent>
      </w:sdt>
      <w:r w:rsidR="480FDFD1" w:rsidRPr="107CEFD8">
        <w:rPr>
          <w:lang w:val="es-CO"/>
        </w:rPr>
        <w:t>. Dentro de los métodos de diagnóstico para e</w:t>
      </w:r>
      <w:r w:rsidR="4D84E808" w:rsidRPr="107CEFD8">
        <w:rPr>
          <w:lang w:val="es-CO"/>
        </w:rPr>
        <w:t>ste tipo de</w:t>
      </w:r>
      <w:r w:rsidR="480FDFD1" w:rsidRPr="107CEFD8">
        <w:rPr>
          <w:lang w:val="es-CO"/>
        </w:rPr>
        <w:t xml:space="preserve"> cáncer se encuentran: examen físico, </w:t>
      </w:r>
      <w:r w:rsidR="0776977A" w:rsidRPr="107CEFD8">
        <w:rPr>
          <w:lang w:val="es-CO"/>
        </w:rPr>
        <w:t xml:space="preserve">examen del interior del colon mediante colonoscopia o sigmoidoscopia, </w:t>
      </w:r>
      <w:r w:rsidR="027FC823" w:rsidRPr="107CEFD8">
        <w:rPr>
          <w:lang w:val="es-CO"/>
        </w:rPr>
        <w:t xml:space="preserve">e </w:t>
      </w:r>
      <w:r w:rsidR="480FDFD1" w:rsidRPr="107CEFD8">
        <w:rPr>
          <w:lang w:val="es-CO"/>
        </w:rPr>
        <w:t xml:space="preserve">imágenes </w:t>
      </w:r>
      <w:r w:rsidR="50675483" w:rsidRPr="107CEFD8">
        <w:rPr>
          <w:lang w:val="es-CO"/>
        </w:rPr>
        <w:t>de</w:t>
      </w:r>
      <w:r w:rsidR="480FDFD1" w:rsidRPr="107CEFD8">
        <w:rPr>
          <w:lang w:val="es-CO"/>
        </w:rPr>
        <w:t xml:space="preserve"> ecografía abdominal, tomografía computarizada y resonancia magnética</w:t>
      </w:r>
      <w:r w:rsidR="1B093E17" w:rsidRPr="107CEFD8">
        <w:rPr>
          <w:lang w:val="es-CO"/>
        </w:rPr>
        <w:t xml:space="preserve"> </w:t>
      </w:r>
      <w:sdt>
        <w:sdtPr>
          <w:rPr>
            <w:color w:val="000000"/>
            <w:lang w:val="es-CO"/>
          </w:rPr>
          <w:tag w:val="MENDELEY_CITATION_v3_eyJjaXRhdGlvbklEIjoiTUVOREVMRVlfQ0lUQVRJT05fYzU1ZGEyMDAtMGYyYS00ZjcxLWE0MDQtMjVlMGZiYzlhYmI3IiwicHJvcGVydGllcyI6eyJub3RlSW5kZXgiOjB9LCJpc0VkaXRlZCI6ZmFsc2UsIm1hbnVhbE92ZXJyaWRlIjp7ImlzTWFudWFsbHlPdmVycmlkZGVuIjpmYWxzZSwiY2l0ZXByb2NUZXh0IjoiKFdvcmxkIEhlYWx0aCBPcmdhbml6YXRpb24sIDIwMjMpIiwibWFudWFsT3ZlcnJpZGVUZXh0IjoiIn0sImNpdGF0aW9uSXRlbXMiOlt7ImlkIjoiZWE5MzUxMzktYmU3OS0zZTY1LTkwYTctODU0ODRhNzJlMjI5IiwiaXRlbURhdGEiOnsidHlwZSI6IndlYnBhZ2UiLCJpZCI6ImVhOTM1MTM5LWJlNzktM2U2NS05MGE3LTg1NDg0YTcyZTIyOSIsInRpdGxlIjoiQ29sb3JlY3RhbCBjYW5jZXIiLCJhdXRob3IiOlt7ImZhbWlseSI6IldvcmxkIEhlYWx0aCBPcmdhbml6YXRpb24iLCJnaXZlbiI6IiIsInBhcnNlLW5hbWVzIjpmYWxzZSwiZHJvcHBpbmctcGFydGljbGUiOiIiLCJub24tZHJvcHBpbmctcGFydGljbGUiOiIifV0sImFjY2Vzc2VkIjp7ImRhdGUtcGFydHMiOltbMjAyNCw0LDE0XV19LCJVUkwiOiJodHRwczovL3d3dy53aG8uaW50L25ld3Mtcm9vbS9mYWN0LXNoZWV0cy9kZXRhaWwvY29sb3JlY3RhbC1jYW5jZXIiLCJpc3N1ZWQiOnsiZGF0ZS1wYXJ0cyI6W1syMDIzLDcsMTFdXX0sImNvbnRhaW5lci10aXRsZS1zaG9ydCI6IiJ9LCJpc1RlbXBvcmFyeSI6ZmFsc2UsInN1cHByZXNzLWF1dGhvciI6ZmFsc2UsImNvbXBvc2l0ZSI6ZmFsc2UsImF1dGhvci1vbmx5IjpmYWxzZX1dfQ=="/>
          <w:id w:val="1828701977"/>
          <w:placeholder>
            <w:docPart w:val="DefaultPlaceholder_-1854013440"/>
          </w:placeholder>
        </w:sdtPr>
        <w:sdtEndPr/>
        <w:sdtContent>
          <w:r w:rsidR="00694338" w:rsidRPr="00694338">
            <w:rPr>
              <w:color w:val="000000"/>
              <w:lang w:val="es-CO"/>
            </w:rPr>
            <w:t>(</w:t>
          </w:r>
          <w:proofErr w:type="spellStart"/>
          <w:r w:rsidR="00694338" w:rsidRPr="00694338">
            <w:rPr>
              <w:color w:val="000000"/>
              <w:lang w:val="es-CO"/>
            </w:rPr>
            <w:t>World</w:t>
          </w:r>
          <w:proofErr w:type="spellEnd"/>
          <w:r w:rsidR="00694338" w:rsidRPr="00694338">
            <w:rPr>
              <w:color w:val="000000"/>
              <w:lang w:val="es-CO"/>
            </w:rPr>
            <w:t xml:space="preserve"> </w:t>
          </w:r>
          <w:proofErr w:type="spellStart"/>
          <w:r w:rsidR="00694338" w:rsidRPr="00694338">
            <w:rPr>
              <w:color w:val="000000"/>
              <w:lang w:val="es-CO"/>
            </w:rPr>
            <w:t>Health</w:t>
          </w:r>
          <w:proofErr w:type="spellEnd"/>
          <w:r w:rsidR="00694338" w:rsidRPr="00694338">
            <w:rPr>
              <w:color w:val="000000"/>
              <w:lang w:val="es-CO"/>
            </w:rPr>
            <w:t xml:space="preserve"> </w:t>
          </w:r>
          <w:proofErr w:type="spellStart"/>
          <w:r w:rsidR="00694338" w:rsidRPr="00694338">
            <w:rPr>
              <w:color w:val="000000"/>
              <w:lang w:val="es-CO"/>
            </w:rPr>
            <w:t>Organization</w:t>
          </w:r>
          <w:proofErr w:type="spellEnd"/>
          <w:r w:rsidR="00694338" w:rsidRPr="00694338">
            <w:rPr>
              <w:color w:val="000000"/>
              <w:lang w:val="es-CO"/>
            </w:rPr>
            <w:t>, 2023)</w:t>
          </w:r>
        </w:sdtContent>
      </w:sdt>
      <w:r w:rsidR="480FDFD1" w:rsidRPr="107CEFD8">
        <w:rPr>
          <w:lang w:val="es-CO"/>
        </w:rPr>
        <w:t>.</w:t>
      </w:r>
    </w:p>
    <w:p w14:paraId="6B0358DF" w14:textId="77777777" w:rsidR="00BC3CC7" w:rsidRDefault="00BC3CC7" w:rsidP="007F7121">
      <w:pPr>
        <w:jc w:val="both"/>
        <w:rPr>
          <w:lang w:val="es-CO"/>
        </w:rPr>
      </w:pPr>
    </w:p>
    <w:p w14:paraId="4582DB7B" w14:textId="1905E1C3" w:rsidR="00A36BE7" w:rsidRDefault="6ED3734D" w:rsidP="007F7121">
      <w:pPr>
        <w:jc w:val="both"/>
        <w:rPr>
          <w:lang w:val="es-CO"/>
        </w:rPr>
      </w:pPr>
      <w:r w:rsidRPr="107CEFD8">
        <w:rPr>
          <w:lang w:val="es-CO"/>
        </w:rPr>
        <w:t xml:space="preserve">La realización de una colonoscopia </w:t>
      </w:r>
      <w:r w:rsidR="00400609">
        <w:rPr>
          <w:lang w:val="es-CO"/>
        </w:rPr>
        <w:t xml:space="preserve">o sigmoidoscopia </w:t>
      </w:r>
      <w:r w:rsidRPr="107CEFD8">
        <w:rPr>
          <w:lang w:val="es-CO"/>
        </w:rPr>
        <w:t>de detección se asocia con</w:t>
      </w:r>
      <w:r w:rsidR="00447A92">
        <w:rPr>
          <w:lang w:val="es-CO"/>
        </w:rPr>
        <w:t xml:space="preserve"> </w:t>
      </w:r>
      <w:r w:rsidR="00447A92" w:rsidRPr="00447A92">
        <w:rPr>
          <w:lang w:val="es-CO"/>
        </w:rPr>
        <w:t xml:space="preserve">una reducción del 20% en la incidencia de cáncer colorrectal y una disminución del 26% en la mortalidad por </w:t>
      </w:r>
      <w:r w:rsidR="005276EF">
        <w:rPr>
          <w:lang w:val="es-CO"/>
        </w:rPr>
        <w:t>el mismo</w:t>
      </w:r>
      <w:r w:rsidR="003B0013">
        <w:rPr>
          <w:lang w:val="es-CO"/>
        </w:rPr>
        <w:t xml:space="preserve"> en comparación </w:t>
      </w:r>
      <w:r w:rsidR="00E577D8" w:rsidRPr="00E577D8">
        <w:rPr>
          <w:lang w:val="es-CO"/>
        </w:rPr>
        <w:t>con la atención estándar</w:t>
      </w:r>
      <w:r w:rsidR="001D474A">
        <w:rPr>
          <w:lang w:val="es-CO"/>
        </w:rPr>
        <w:t xml:space="preserve"> (</w:t>
      </w:r>
      <w:r w:rsidR="001D474A" w:rsidRPr="001D474A">
        <w:rPr>
          <w:lang w:val="es-CO"/>
        </w:rPr>
        <w:t>pruebas inmunoquímicas fecales</w:t>
      </w:r>
      <w:r w:rsidR="001D474A">
        <w:rPr>
          <w:lang w:val="es-CO"/>
        </w:rPr>
        <w:t>)</w:t>
      </w:r>
      <w:r w:rsidR="000143AA">
        <w:rPr>
          <w:lang w:val="es-CO"/>
        </w:rPr>
        <w:t xml:space="preserve"> </w:t>
      </w:r>
      <w:sdt>
        <w:sdtPr>
          <w:rPr>
            <w:color w:val="000000"/>
            <w:lang w:val="es-CO"/>
          </w:rPr>
          <w:tag w:val="MENDELEY_CITATION_v3_eyJjaXRhdGlvbklEIjoiTUVOREVMRVlfQ0lUQVRJT05fZWE3MjkwYTQtODlkMC00NzcxLTg1M2MtYjhlMjE2OTM3MjVkIiwicHJvcGVydGllcyI6eyJub3RlSW5kZXgiOjB9LCJpc0VkaXRlZCI6ZmFsc2UsIm1hbnVhbE92ZXJyaWRlIjp7ImlzTWFudWFsbHlPdmVycmlkZGVuIjpmYWxzZSwiY2l0ZXByb2NUZXh0IjoiKEhhbiBldCBhbC4sIDIwMjQpIiwibWFudWFsT3ZlcnJpZGVUZXh0IjoiIn0sImNpdGF0aW9uSXRlbXMiOlt7ImlkIjoiMzJiOGVmYjAtZjRlYi0zNDA0LWFiYTUtYjdiZjQ4YzI4NzBjIiwiaXRlbURhdGEiOnsidHlwZSI6ImFydGljbGUtam91cm5hbCIsImlkIjoiMzJiOGVmYjAtZjRlYi0zNDA0LWFiYTUtYjdiZjQ4YzI4NzBjIiwidGl0bGUiOiJFZmZlY3RpdmVuZXNzIG9mIHNpZ21vaWRvc2NvcHkgb3IgY29sb25vc2NvcHkgc2NyZWVuaW5nIG9uIGNvbG9yZWN0YWwgY2FuY2VyIGluY2lkZW5jZSBhbmQgbW9ydGFsaXR5OiBhIHN5c3RlbWF0aWMgcmV2aWV3IGFuZCBtZXRhLWFuYWx5c2lzIG9mIHJhbmRvbWl6ZWQgY29udHJvbGxlZCB0cmlhbCIsImF1dGhvciI6W3siZmFtaWx5IjoiSGFuIiwiZ2l2ZW4iOiJDaHVueWFuZyIsInBhcnNlLW5hbWVzIjpmYWxzZSwiZHJvcHBpbmctcGFydGljbGUiOiIiLCJub24tZHJvcHBpbmctcGFydGljbGUiOiIifSx7ImZhbWlseSI6Ild1IiwiZ2l2ZW4iOiJGYW4iLCJwYXJzZS1uYW1lcyI6ZmFsc2UsImRyb3BwaW5nLXBhcnRpY2xlIjoiIiwibm9uLWRyb3BwaW5nLXBhcnRpY2xlIjoiIn0seyJmYW1pbHkiOiJYdSIsImdpdmVuIjoiSmlhbiIsInBhcnNlLW5hbWVzIjpmYWxzZSwiZHJvcHBpbmctcGFydGljbGUiOiIiLCJub24tZHJvcHBpbmctcGFydGljbGUiOiIifV0sImNvbnRhaW5lci10aXRsZSI6IkZyb250aWVycyBpbiBPbmNvbG9neSIsImNvbnRhaW5lci10aXRsZS1zaG9ydCI6IkZyb250IE9uY29sIiwiYWNjZXNzZWQiOnsiZGF0ZS1wYXJ0cyI6W1syMDI0LDUsMjFdXX0sIkRPSSI6IjEwLjMzODkvRk9OQy4yMDI0LjEzNjQ5MjMvQklCVEVYIiwiSVNTTiI6IjIyMzQ5NDNYIiwiVVJMIjoiaHR0cHM6Ly93d3cuY3JkLnlvcmsuYWMudWsvUFJPU1BFUk8vLCIsImlzc3VlZCI6eyJkYXRlLXBhcnRzIjpbWzIwMjQsMywxNF1dfSwicGFnZSI6IjEzNjQ5MjMiLCJhYnN0cmFjdCI6Ik9iamVjdGl2ZXM6IFdlIGNvbmR1Y3RlZCBhIGNvbXByZWhlbnNpdmUgYW5hbHlzaXMgdG8gY29tcGFyZSBjb2xvbm9zY29weSBhbmQgc2lnbW9pZG9zY29weSB3aXRoIHN0YW5kYXJkIGNhcmUgb3IgZmVjYWwgaW1tdW5vY2hlbWlzdHJ5IHJlZ2FyZGluZyBjb2xvcmVjdGFsIGNhbmNlciBpbmNpZGVuY2UgYW5kIG1vcnRhbGl0eSByaXNrLiBNZXRob2RzOiBVbnRpbCBBdWd1c3QgMjAyMywgbGl0ZXJhdHVyZSBmcm9tIFB1Yk1lZCwgRW1iYXNlLCBXZWIgb2YgU2NpZW5jZSwgYW5kIENvY2hyYW5lIHdhcyBzeXN0ZW1hdGljYWxseSByZXZpZXdlZC4gV2UgZXhhbWluZWQgdGhlIGltcGFjdCBvZiBjb2xvbm9zY29weSBvciBzaWdtb2lkb3Njb3B5IHZlcnN1cyBzdGFuZGFyZCBjYXJlIG9uIGNvbG9yZWN0YWwgY2FuY2VyIG91dGNvbWVzLCBpbmNsdWRpbmcgaW5jaWRlbmNlLCBjYW5jZXItc3BlY2lmaWMgbW9ydGFsaXR5LCBhbmQgb3ZlcmFsbCBtb3J0YWxpdHkuIFJlc3VsdHM6IEFtb25nIDQsMjY1IHNjcmVlbmVkIGFydGljbGVzLCBkYXRhIGZyb20gc2V2ZW4gcmFuZG9taXplZCBjb250cm9sbGVkIHRyaWFscyAoaW52b2x2aW5nIDY2MywzMTkgcGFydGljaXBhbnRzKSB3ZXJlIGFuYWx5emVkLiBUaGUgaW50ZXJ2ZW50aW9uIGdyb3VwIChjb2xvbm9zY29weSBvciBzaWdtb2lkb3Njb3B5KSBjb25zaXN0ZWQgb2YgMjU4LDkzOCBwYXJ0aWNpcGFudHMsIHdoaWxlIHRoZSBjb250cm9sIGdyb3VwIHJlY2VpdmVkIHN0YW5kYXJkIGNhcmUgb3IgZmVjYWwgaW1tdW5vY2hlbWljYWwgdGVzdGluZywgdG90YWxpbmcgNDA0LDM4MSBwYXJ0aWNpcGFudHMsIHdpdGggYm90aCBncm91cHMgaGF2aW5nIGF2ZXJhZ2UgY29sb3JlY3RhbCBjYW5jZXIgcmlzaywgd2l0aG91dCBjb25mb3VuZGVycy4gUG9vbGVkIGFuYWx5c2VzIGluZGljYXRlZCBhIDIwJSByZWR1Y3Rpb24gaW4gY29sb3JlY3RhbCBjYW5jZXIgaW5jaWRlbmNlIChSUjogMC44MCwgOTUlIENJOiAwLjc3LTAuODMpIGFuZCBhIDI2JSBkZWNyZWFzZSBpbiBjb2xvcmVjdGFsIGNhbmNlciBtb3J0YWxpdHkgKFJSOiAwLjc0LCA5NSUgQ0k6IDAuNjktMC44MCkgaW4gdGhlIGludGVydmVudGlvbiBncm91cCBjb21wYXJlZCB0byBzdGFuZGFyZCBjYXJlLiBBbGwtY2F1c2UgbW9ydGFsaXR5IHJlbWFpbmVkIHVuY2hhbmdlZCAoUlI6IDEuMDMsIDk1JSBDSTogMC45OS0xLjA3KS4gU3ViZ3JvdXAgYW5hbHlzaXMgZmF2b3JlZCBzaWdtb2lkb3Njb3B5IGluIHJlZHVjaW5nIGNvbG9yZWN0YWwgY2FuY2VyIG1vcmJpZGl0eSBhbmQgbW9ydGFsaXR5LiBDb25jbHVzaW9uOiBUaGlzIG1ldGEtYW5hbHlzaXMgb2YgcmFuZG9taXplZCBjb250cm9sbGVkIHRyaWFscyB1bmRlcnNjb3JlcyB0aGUgZWZmZWN0aXZlbmVzcyBvZiBjb2xvbm9zY29weSBhbmQsIG5vdGFibHksIHNpZ21vaWRvc2NvcHkgaW4gcmVkdWNpbmcgY29sb3JlY3RhbCBjYW5jZXIgaW5jaWRlbmNlIGFuZCBtb3J0YWxpdHkgYW1vbmcgYXZlcmFnZS1yaXNrIHBvcHVsYXRpb25zLiBJbiBjb21wYXJpc29uIHRvIGZlY2FsIGltbXVub2NoZW1pY2FsIHRlc3RpbmcsIGJvdGggY29sb25vc2NvcHkgYW5kIHNpZ21vaWRvc2NvcHkgZGlkIG5vdCBzaWduaWZpY2FudGx5IGltcGFjdCBjb2xvcmVjdGFsIGNhbmNlciBpbmNpZGVuY2UgYW5kIG1vcnRhbGl0eSBpbiB0aGlzIHBvcHVsYXRpb24uIFN5c3RlbWF0aWMgcmV2aWV3IHJlZ2lzdHJhdGlvbjogaHR0cHM6Ly93d3cuY3JkLnlvcmsuYWMudWsvUFJPU1BFUk8vLCBpZGVudGlmaWVyIENSRDQyMDIzNDYwMDA3LiIsInB1Ymxpc2hlciI6IkZyb250aWVycyBNZWRpYSBTQSIsInZvbHVtZSI6IjE0In0sImlzVGVtcG9yYXJ5IjpmYWxzZX1dfQ=="/>
          <w:id w:val="-1656594995"/>
          <w:placeholder>
            <w:docPart w:val="DefaultPlaceholder_-1854013440"/>
          </w:placeholder>
        </w:sdtPr>
        <w:sdtEndPr/>
        <w:sdtContent>
          <w:r w:rsidR="00694338" w:rsidRPr="00694338">
            <w:rPr>
              <w:color w:val="000000"/>
              <w:lang w:val="es-CO"/>
            </w:rPr>
            <w:t>(Han et al., 2024)</w:t>
          </w:r>
        </w:sdtContent>
      </w:sdt>
      <w:r w:rsidR="001D474A">
        <w:rPr>
          <w:lang w:val="es-CO"/>
        </w:rPr>
        <w:t>.</w:t>
      </w:r>
    </w:p>
    <w:p w14:paraId="2E7882E8" w14:textId="77777777" w:rsidR="00A36BE7" w:rsidRDefault="00A36BE7" w:rsidP="007F7121">
      <w:pPr>
        <w:jc w:val="both"/>
        <w:rPr>
          <w:lang w:val="es-CO"/>
        </w:rPr>
      </w:pPr>
    </w:p>
    <w:p w14:paraId="4194C142" w14:textId="1B74AA0D" w:rsidR="00A36BE7" w:rsidRDefault="4CB6160A" w:rsidP="0077746B">
      <w:pPr>
        <w:jc w:val="both"/>
        <w:rPr>
          <w:lang w:val="es-ES"/>
        </w:rPr>
      </w:pPr>
      <w:r w:rsidRPr="107CEFD8">
        <w:rPr>
          <w:lang w:val="es-CO"/>
        </w:rPr>
        <w:t xml:space="preserve">La colonoscopia es un examen por imágenes, mínimamente invasivo, que permite </w:t>
      </w:r>
      <w:r w:rsidR="127C4F43" w:rsidRPr="107CEFD8">
        <w:rPr>
          <w:lang w:val="es-CO"/>
        </w:rPr>
        <w:t xml:space="preserve">observar el interior del recto y el colon </w:t>
      </w:r>
      <w:r w:rsidR="57E20C40" w:rsidRPr="107CEFD8">
        <w:rPr>
          <w:lang w:val="es-CO"/>
        </w:rPr>
        <w:t xml:space="preserve">para la identificación </w:t>
      </w:r>
      <w:r w:rsidRPr="107CEFD8">
        <w:rPr>
          <w:lang w:val="es-CO"/>
        </w:rPr>
        <w:t>de pólipos, la caracterización de la densidad y sitio del tumor</w:t>
      </w:r>
      <w:r w:rsidR="77D88D88" w:rsidRPr="107CEFD8">
        <w:rPr>
          <w:lang w:val="es-CO"/>
        </w:rPr>
        <w:t>. En este</w:t>
      </w:r>
      <w:r w:rsidR="49CE0A68" w:rsidRPr="107CEFD8">
        <w:rPr>
          <w:lang w:val="es-CO"/>
        </w:rPr>
        <w:t xml:space="preserve"> procedimiento</w:t>
      </w:r>
      <w:r w:rsidR="77D88D88" w:rsidRPr="107CEFD8">
        <w:rPr>
          <w:lang w:val="es-ES"/>
        </w:rPr>
        <w:t>,</w:t>
      </w:r>
      <w:r w:rsidRPr="107CEFD8">
        <w:rPr>
          <w:lang w:val="es-ES"/>
        </w:rPr>
        <w:t xml:space="preserve"> un profesional de la salud analiza las paredes del intestino grueso mediante imágenes transmitidas por una pequeña cámara introducida por el recto</w:t>
      </w:r>
      <w:r w:rsidR="762B311E" w:rsidRPr="107CEFD8">
        <w:rPr>
          <w:lang w:val="es-ES"/>
        </w:rPr>
        <w:t>, l</w:t>
      </w:r>
      <w:r w:rsidR="6808CD44" w:rsidRPr="107CEFD8">
        <w:rPr>
          <w:lang w:val="es-ES"/>
        </w:rPr>
        <w:t xml:space="preserve">a </w:t>
      </w:r>
      <w:r w:rsidR="762B311E" w:rsidRPr="107CEFD8">
        <w:rPr>
          <w:lang w:val="es-ES"/>
        </w:rPr>
        <w:t>cual</w:t>
      </w:r>
      <w:r w:rsidR="6808CD44" w:rsidRPr="107CEFD8">
        <w:rPr>
          <w:lang w:val="es-ES"/>
        </w:rPr>
        <w:t xml:space="preserve"> </w:t>
      </w:r>
      <w:r w:rsidR="38EC9E4E" w:rsidRPr="107CEFD8">
        <w:rPr>
          <w:lang w:val="es-ES"/>
        </w:rPr>
        <w:t>se encuentra en el extremo de</w:t>
      </w:r>
      <w:r w:rsidR="6ED3734D" w:rsidRPr="107CEFD8">
        <w:rPr>
          <w:lang w:val="es-CO"/>
        </w:rPr>
        <w:t xml:space="preserve"> un tubo flexible</w:t>
      </w:r>
      <w:r w:rsidR="38EC9E4E" w:rsidRPr="107CEFD8">
        <w:rPr>
          <w:lang w:val="es-CO"/>
        </w:rPr>
        <w:t xml:space="preserve"> </w:t>
      </w:r>
      <w:r w:rsidR="6ED3734D" w:rsidRPr="107CEFD8">
        <w:rPr>
          <w:lang w:val="es-CO"/>
        </w:rPr>
        <w:t>llamado colonoscopio o endoscopio</w:t>
      </w:r>
      <w:r w:rsidR="54D5E177" w:rsidRPr="107CEFD8">
        <w:rPr>
          <w:lang w:val="es-CO"/>
        </w:rPr>
        <w:t xml:space="preserve"> </w:t>
      </w:r>
      <w:sdt>
        <w:sdtPr>
          <w:rPr>
            <w:color w:val="000000"/>
            <w:lang w:val="es-CO"/>
          </w:rPr>
          <w:tag w:val="MENDELEY_CITATION_v3_eyJjaXRhdGlvbklEIjoiTUVOREVMRVlfQ0lUQVRJT05fYmM4OTFjZDktZTU0YS00ZjZmLWJjOTQtNWM3MDlmYTJmMTY5IiwicHJvcGVydGllcyI6eyJub3RlSW5kZXgiOjB9LCJpc0VkaXRlZCI6ZmFsc2UsIm1hbnVhbE92ZXJyaWRlIjp7ImlzTWFudWFsbHlPdmVycmlkZGVuIjpmYWxzZSwiY2l0ZXByb2NUZXh0IjoiKFRoZSBBbWVyaWNhbiBDYW5jZXIgU29jaWV0eSwgMjAyMykiLCJtYW51YWxPdmVycmlkZVRleHQiOiIifSwiY2l0YXRpb25JdGVtcyI6W3siaWQiOiIxYzA5YzgyNy0yZWNkLTM3ZGUtYWNlOS03MmNiNzViMmVkMjMiLCJpdGVtRGF0YSI6eyJ0eXBlIjoid2VicGFnZSIsImlkIjoiMWMwOWM4MjctMmVjZC0zN2RlLWFjZTktNzJjYjc1YjJlZDIzIiwidGl0bGUiOiJXaGF0IGlzIENvbG9ub3Njb3B5PyB8IEhvdyBpcyBhIENvbG9ub3Njb3B5IERvbmU/IHwgQW1lcmljYW4gQ2FuY2VyIFNvY2lldHkiLCJhdXRob3IiOlt7ImZhbWlseSI6IlRoZSBBbWVyaWNhbiBDYW5jZXIgU29jaWV0eSIsImdpdmVuIjoiIiwicGFyc2UtbmFtZXMiOmZhbHNlLCJkcm9wcGluZy1wYXJ0aWNsZSI6IiIsIm5vbi1kcm9wcGluZy1wYXJ0aWNsZSI6IiJ9XSwiYWNjZXNzZWQiOnsiZGF0ZS1wYXJ0cyI6W1syMDI0LDQsMTRdXX0sIlVSTCI6Imh0dHBzOi8vd3d3LmNhbmNlci5vcmcvY2FuY2VyL2RpYWdub3Npcy1zdGFnaW5nL3Rlc3RzL2VuZG9zY29weS9jb2xvbm9zY29weS5odG1sIiwiaXNzdWVkIjp7ImRhdGUtcGFydHMiOltbMjAyMywxMCwzXV19LCJjb250YWluZXItdGl0bGUtc2hvcnQiOiIifSwiaXNUZW1wb3JhcnkiOmZhbHNlLCJzdXBwcmVzcy1hdXRob3IiOmZhbHNlLCJjb21wb3NpdGUiOmZhbHNlLCJhdXRob3Itb25seSI6ZmFsc2V9XX0="/>
          <w:id w:val="-301617702"/>
          <w:placeholder>
            <w:docPart w:val="DefaultPlaceholder_-1854013440"/>
          </w:placeholder>
        </w:sdtPr>
        <w:sdtEndPr/>
        <w:sdtContent>
          <w:r w:rsidR="00694338" w:rsidRPr="00694338">
            <w:rPr>
              <w:color w:val="000000"/>
              <w:lang w:val="es-CO"/>
            </w:rPr>
            <w:t>(</w:t>
          </w:r>
          <w:proofErr w:type="spellStart"/>
          <w:r w:rsidR="00694338" w:rsidRPr="00694338">
            <w:rPr>
              <w:color w:val="000000"/>
              <w:lang w:val="es-CO"/>
            </w:rPr>
            <w:t>The</w:t>
          </w:r>
          <w:proofErr w:type="spellEnd"/>
          <w:r w:rsidR="00694338" w:rsidRPr="00694338">
            <w:rPr>
              <w:color w:val="000000"/>
              <w:lang w:val="es-CO"/>
            </w:rPr>
            <w:t xml:space="preserve"> American </w:t>
          </w:r>
          <w:proofErr w:type="spellStart"/>
          <w:r w:rsidR="00694338" w:rsidRPr="00694338">
            <w:rPr>
              <w:color w:val="000000"/>
              <w:lang w:val="es-CO"/>
            </w:rPr>
            <w:t>Cancer</w:t>
          </w:r>
          <w:proofErr w:type="spellEnd"/>
          <w:r w:rsidR="00694338" w:rsidRPr="00694338">
            <w:rPr>
              <w:color w:val="000000"/>
              <w:lang w:val="es-CO"/>
            </w:rPr>
            <w:t xml:space="preserve"> </w:t>
          </w:r>
          <w:proofErr w:type="spellStart"/>
          <w:r w:rsidR="00694338" w:rsidRPr="00694338">
            <w:rPr>
              <w:color w:val="000000"/>
              <w:lang w:val="es-CO"/>
            </w:rPr>
            <w:t>Society</w:t>
          </w:r>
          <w:proofErr w:type="spellEnd"/>
          <w:r w:rsidR="00694338" w:rsidRPr="00694338">
            <w:rPr>
              <w:color w:val="000000"/>
              <w:lang w:val="es-CO"/>
            </w:rPr>
            <w:t>, 2023)</w:t>
          </w:r>
        </w:sdtContent>
      </w:sdt>
      <w:r w:rsidR="6ED3734D" w:rsidRPr="107CEFD8">
        <w:rPr>
          <w:lang w:val="es-CO"/>
        </w:rPr>
        <w:t>.</w:t>
      </w:r>
      <w:r w:rsidR="778A16B1" w:rsidRPr="107CEFD8">
        <w:rPr>
          <w:lang w:val="es-CO"/>
        </w:rPr>
        <w:t xml:space="preserve"> </w:t>
      </w:r>
      <w:r w:rsidR="0297282F" w:rsidRPr="107CEFD8">
        <w:rPr>
          <w:lang w:val="es-ES"/>
        </w:rPr>
        <w:t xml:space="preserve">Sin embargo, </w:t>
      </w:r>
      <w:r w:rsidR="778A16B1" w:rsidRPr="107CEFD8">
        <w:rPr>
          <w:lang w:val="es-ES"/>
        </w:rPr>
        <w:t xml:space="preserve">este </w:t>
      </w:r>
      <w:r w:rsidR="6403220C" w:rsidRPr="107CEFD8">
        <w:rPr>
          <w:lang w:val="es-ES"/>
        </w:rPr>
        <w:t>es un método imperfecto y de calidad variable, con tasas de error del 17 % al 28</w:t>
      </w:r>
      <w:r w:rsidR="269BA8D6" w:rsidRPr="107CEFD8">
        <w:rPr>
          <w:lang w:val="es-ES"/>
        </w:rPr>
        <w:t xml:space="preserve"> </w:t>
      </w:r>
      <w:r w:rsidR="6403220C" w:rsidRPr="107CEFD8">
        <w:rPr>
          <w:lang w:val="es-ES"/>
        </w:rPr>
        <w:t xml:space="preserve">% para pólipos de cualquier tamaño, del 2,1 % al 12 % para pólipos grandes y del 5 % al 11 % para adenomas avanzados. </w:t>
      </w:r>
      <w:r w:rsidR="269BA8D6" w:rsidRPr="107CEFD8">
        <w:rPr>
          <w:lang w:val="es-ES"/>
        </w:rPr>
        <w:t>L</w:t>
      </w:r>
      <w:r w:rsidR="6403220C" w:rsidRPr="107CEFD8">
        <w:rPr>
          <w:lang w:val="es-ES"/>
        </w:rPr>
        <w:t xml:space="preserve">as tasas de detección de adenomas y lesiones serradas sésiles varían entre </w:t>
      </w:r>
      <w:proofErr w:type="spellStart"/>
      <w:r w:rsidR="6403220C" w:rsidRPr="107CEFD8">
        <w:rPr>
          <w:lang w:val="es-ES"/>
        </w:rPr>
        <w:t>colonoscopistas</w:t>
      </w:r>
      <w:proofErr w:type="spellEnd"/>
      <w:r w:rsidR="1FB73E90" w:rsidRPr="107CEFD8">
        <w:rPr>
          <w:lang w:val="es-ES"/>
        </w:rPr>
        <w:t xml:space="preserve"> </w:t>
      </w:r>
      <w:sdt>
        <w:sdtPr>
          <w:rPr>
            <w:lang w:val="es-ES"/>
          </w:rPr>
          <w:tag w:val="MENDELEY_CITATION_v3_eyJjaXRhdGlvbklEIjoiTUVOREVMRVlfQ0lUQVRJT05fMzJmYzNiMTctODlhOC00YmE4LWE4NzEtMDNlY2NkMDdmYmQ2IiwicHJvcGVydGllcyI6eyJub3RlSW5kZXgiOjB9LCJpc0VkaXRlZCI6ZmFsc2UsIm1hbnVhbE92ZXJyaWRlIjp7ImlzTWFudWFsbHlPdmVycmlkZGVuIjpmYWxzZSwiY2l0ZXByb2NUZXh0IjoiKFBhcmsgJiMzODsgQ2hhLCAyMDIyKSIsIm1hbnVhbE92ZXJyaWRlVGV4dCI6IiJ9LCJjaXRhdGlvbkl0ZW1zIjpbeyJpZCI6Ijg4YjY3MzVhLTEzOWItM2RkNi1hMTRiLTU4NjA5OGU5YzhkMiIsIml0ZW1EYXRhIjp7InR5cGUiOiJhcnRpY2xlLWpvdXJuYWwiLCJpZCI6Ijg4YjY3MzVhLTEzOWItM2RkNi1hMTRiLTU4NjA5OGU5YzhkMiIsInRpdGxlIjoiUXVhbGl0eSBpbmRpY2F0b3JzIGluIGNvbG9ub3Njb3B5OiB0aGUgY2hhc20gYmV0d2VlbiBpZGVhbCBhbmQgcmVhbGl0eSIsImF1dGhvciI6W3siZmFtaWx5IjoiUGFyayIsImdpdmVuIjoiU3UgQmVlIiwicGFyc2UtbmFtZXMiOmZhbHNlLCJkcm9wcGluZy1wYXJ0aWNsZSI6IiIsIm5vbi1kcm9wcGluZy1wYXJ0aWNsZSI6IiJ9LHsiZmFtaWx5IjoiQ2hhIiwiZ2l2ZW4iOiJKYWUgTXl1bmciLCJwYXJzZS1uYW1lcyI6ZmFsc2UsImRyb3BwaW5nLXBhcnRpY2xlIjoiIiwibm9uLWRyb3BwaW5nLXBhcnRpY2xlIjoiIn1dLCJjb250YWluZXItdGl0bGUiOiJDbGluaWNhbCBFbmRvc2NvcHkiLCJjb250YWluZXItdGl0bGUtc2hvcnQiOiJDbGluIEVuZG9zYyIsImFjY2Vzc2VkIjp7ImRhdGUtcGFydHMiOltbMjAyNCw0LDE0XV19LCJET0kiOiIxMC41OTQ2L0NFLjIwMjIuMDM3IiwiSVNTTiI6IjIyMzQtMjQwMCIsIlVSTCI6Imh0dHA6Ly9lLWNlLm9yZy9qb3VybmFsL3ZpZXcucGhwP2RvaT0xMC41OTQ2L2NlLjIwMjIuMDM3IiwiaXNzdWVkIjp7ImRhdGUtcGFydHMiOltbMjAyMiw1LDFdXX0sInBhZ2UiOiIzMzItMzM4IiwiYWJzdHJhY3QiOiJDb250aW51b3VzIG1lYXN1cmVtZW50IG9mIHF1YWxpdHkgaW5kaWNhdG9ycyAoUUlzKSBzaG91bGQgYmUgYSByb3V0aW5lIHBhcnQgb2YgY29sb25vc2NvcHksIGFzIGEgd2lkZSB2YXJpYXRpb24gc3RpbGwgZXhpc3RzIGluIHRoZSBwZXJmb3JtYW5jZSBhbmQgcXVhbGl0eSBsZXZlbHMgb2YgY29sb25vc2NvcHkgaW4gS29yZWEuIEFtb25nIHRoZSBtYW55IFFJcyBvZiBjb2xvbm9zY29weSwgdGhlIGFkZW5vbWEgZGV0ZWN0aW9uIHJhdGUsIGF2ZXJhZ2Ugd2l0aGRyYXdhbCB0aW1lLCBib3dlbCBwcmVwYXJhdGlvbiBhZGVxdWFjeSwgYW5kIGNlY2FsIGludHViYXRpb24gcmF0ZSBzaG91bGQgYmUgbW9uaXRvcmVkIGluIGRhaWx5IGNsaW5pY2FsIHByYWN0aWNlIHRvIGltcHJvdmUgdGhlIHF1YWxpdHkgb2YgdGhlIHByb2NlZHVyZS4gVGhlIGFkZW5vbWEgZGV0ZWN0aW9uIHJhdGUgaXMgdGhlIGJlc3QgaW5kaWNhdG9yIG9mIHRoZSBxdWFsaXR5IG9mIGNvbG9ub3Njb3B5OyBob3dldmVyLCBpdCBoYXMgbWFueSBsaW1pdGF0aW9ucyBmb3IgdW5pdmVyc2FsIHVzZSBpbiBkYWlseSBwcmFjdGljZS4gV2l0aCB0aGUgZGV2ZWxvcG1lbnQgb2YgbmF0dXJhbCBsYW5ndWFnZSBwcm9jZXNzaW5nLCB0aGUgYWRlbm9tYSBkZXRlY3Rpb24gcmF0ZSBpcyBleHBlY3RlZCB0byBiZWNvbWUgbW9yZSBlZmZlY3RpdmUgYW5kIHVzZWZ1bC4gSXQgaXMgaW1wb3J0YW50IHRoYXQgY29sb25vc2NvcGlzdHMgZG8gbm90IHN0cmljdGx5IGFuZCBtZWNoYW5pY2FsbHkgbWFpbnRhaW4gYW4gYXZlcmFnZSB3aXRoZHJhd2FsIHRpbWUgb2YgNiBtaW51dGVzIGJ1dCBpbnN0ZWFkIHBlcmZvcm0gY2FyZWZ1bCBjb2xvbm9zY29weSB0byBtYXhpbWFsbHkgZXhwb3NlIHRoZSBjb2xvbmljIG11Y29zYSB3aXRoIGEgd2l0aGRyYXdhbCB0aW1lIG9mIGF0IGxlYXN0IDYgbWludXRlcy4gVG8gYWNoaWV2ZSBhZGVxdWF0ZSBib3dlbCBwcmVwYXJhdGlvbiwgZG9jdW1lbnRhdGlvbiBvZiBib3dlbCBwcmVwYXJhdGlvbiB3aXRoIHRoZSBCb3N0b24gQm93ZWwgUHJlcGFyYXRpb24gU2NhbGUgKEJCUFMpIHNob3VsZCBiZSBhIHJvdXRpbmUgcGFydCBvZiBjb2xvbm9zY29weS4gV2hlbiBjb2xvbm9zY29waXN0cyByb3V0aW5lbHkgZm9sbG93ZWQgdGhlIGJvd2VsIHByZXBhcmF0aW9uIHByb3RvY29scywg4omlODUlIG9mIG91dHBhdGllbnQgc2NyZWVuaW5nIGNvbG9ub3Njb3BpZXMgaGFkIGEgQkJQUyBzY29yZSBvZiDiiaU2LiBJbiBhZGRpdGlvbiwgdGhlIGNlY2FsIGludHViYXRpb24gcmF0ZSBzaG91bGQgYmUg4omlOTUlIG9mIGFsbCBzY3JlZW5pbmcgY29sb25vc2NvcGllcy4gVGhlIGZpcnN0IHN0ZXAgaW4gaW1wcm92aW5nIGNvbG9ub3Njb3B5IHF1YWxpdHkgaW4gS29yZWEgaXMgdG8gYXBwbHkgdGhlc2Uga2V5IHBlcmZvcm1hbmNlIG1lYXN1cmVtZW50cyBpbiBjbGluaWNhbCBwcmFjdGljZS4iLCJwdWJsaXNoZXIiOiJLb3JlYW4gU29jaWV0eSBvZiBHYXN0cm9pbnRlc3RpbmFsIEVuZG9zY29weSIsImlzc3VlIjoiMyIsInZvbHVtZSI6IjU1In0sImlzVGVtcG9yYXJ5IjpmYWxzZSwic3VwcHJlc3MtYXV0aG9yIjpmYWxzZSwiY29tcG9zaXRlIjpmYWxzZSwiYXV0aG9yLW9ubHkiOmZhbHNlfV19"/>
          <w:id w:val="679934356"/>
          <w:placeholder>
            <w:docPart w:val="DefaultPlaceholder_-1854013440"/>
          </w:placeholder>
        </w:sdtPr>
        <w:sdtEndPr/>
        <w:sdtContent>
          <w:r w:rsidR="00694338" w:rsidRPr="00694338">
            <w:rPr>
              <w:rFonts w:eastAsia="Times New Roman"/>
              <w:lang w:val="es-CO"/>
            </w:rPr>
            <w:t xml:space="preserve">(Park &amp; </w:t>
          </w:r>
          <w:proofErr w:type="spellStart"/>
          <w:r w:rsidR="00694338" w:rsidRPr="00694338">
            <w:rPr>
              <w:rFonts w:eastAsia="Times New Roman"/>
              <w:lang w:val="es-CO"/>
            </w:rPr>
            <w:t>Cha</w:t>
          </w:r>
          <w:proofErr w:type="spellEnd"/>
          <w:r w:rsidR="00694338" w:rsidRPr="00694338">
            <w:rPr>
              <w:rFonts w:eastAsia="Times New Roman"/>
              <w:lang w:val="es-CO"/>
            </w:rPr>
            <w:t>, 2022)</w:t>
          </w:r>
        </w:sdtContent>
      </w:sdt>
      <w:r w:rsidR="6403220C" w:rsidRPr="107CEFD8">
        <w:rPr>
          <w:lang w:val="es-ES"/>
        </w:rPr>
        <w:t xml:space="preserve">. </w:t>
      </w:r>
    </w:p>
    <w:p w14:paraId="54620E3F" w14:textId="77777777" w:rsidR="001A78FD" w:rsidRDefault="001A78FD" w:rsidP="0077746B">
      <w:pPr>
        <w:jc w:val="both"/>
        <w:rPr>
          <w:lang w:val="es-ES"/>
        </w:rPr>
      </w:pPr>
    </w:p>
    <w:p w14:paraId="30624EC0" w14:textId="677FCABC" w:rsidR="002E45A7" w:rsidDel="00992295" w:rsidRDefault="1BF7C906" w:rsidP="107CEFD8">
      <w:pPr>
        <w:jc w:val="both"/>
        <w:rPr>
          <w:lang w:val="es-ES"/>
        </w:rPr>
      </w:pPr>
      <w:r w:rsidRPr="107CEFD8">
        <w:rPr>
          <w:lang w:val="es-ES"/>
        </w:rPr>
        <w:t>A pesar de la experiencia y las habilidades del profesional de la salud, algunos pólipos pueden pasar desapercibidos durante la colonoscopia por múltiples razones, como tamaño y morfología de los pólipos, entorno y mucosidades dentro del intestino, duración del procedimiento</w:t>
      </w:r>
      <w:r w:rsidR="64BE9236" w:rsidRPr="107CEFD8">
        <w:rPr>
          <w:lang w:val="es-ES"/>
        </w:rPr>
        <w:t xml:space="preserve"> y</w:t>
      </w:r>
      <w:r w:rsidRPr="107CEFD8">
        <w:rPr>
          <w:lang w:val="es-ES"/>
        </w:rPr>
        <w:t xml:space="preserve"> estado de agotamiento del profesional </w:t>
      </w:r>
      <w:sdt>
        <w:sdtPr>
          <w:rPr>
            <w:color w:val="000000"/>
            <w:lang w:val="es-ES"/>
          </w:rPr>
          <w:tag w:val="MENDELEY_CITATION_v3_eyJjaXRhdGlvbklEIjoiTUVOREVMRVlfQ0lUQVRJT05fOWFhYmM0ODAtMjkwNy00ZDJjLTlkZDMtY2I3MTI4OTRiZjc4IiwicHJvcGVydGllcyI6eyJub3RlSW5kZXgiOjB9LCJpc0VkaXRlZCI6ZmFsc2UsIm1hbnVhbE92ZXJyaWRlIjp7ImlzTWFudWFsbHlPdmVycmlkZGVuIjpmYWxzZSwiY2l0ZXByb2NUZXh0IjoiKEFobWFkIGV0IGFsLiwgMjAxOSkiLCJtYW51YWxPdmVycmlkZVRleHQiOiIifSwiY2l0YXRpb25JdGVtcyI6W3siaWQiOiI1YjJkMTIwMi0wOTcxLTM2MzgtYjlhYS1lZThkZGVkYmIzODQiLCJpdGVtRGF0YSI6eyJ0eXBlIjoiYXJ0aWNsZS1qb3VybmFsIiwiaWQiOiI1YjJkMTIwMi0wOTcxLTM2MzgtYjlhYS1lZThkZGVkYmIzODQiLCJ0aXRsZSI6IkFydGlmaWNpYWwgaW50ZWxsaWdlbmNlIGFuZCBjb21wdXRlci1haWRlZCBkaWFnbm9zaXMgaW4gY29sb25vc2NvcHk6IGN1cnJlbnQgZXZpZGVuY2UgYW5kIGZ1dHVyZSBkaXJlY3Rpb25zIiwiYXV0aG9yIjpbeyJmYW1pbHkiOiJBaG1hZCIsImdpdmVuIjoiT21lciBGLiIsInBhcnNlLW5hbWVzIjpmYWxzZSwiZHJvcHBpbmctcGFydGljbGUiOiIiLCJub24tZHJvcHBpbmctcGFydGljbGUiOiIifSx7ImZhbWlseSI6IlNvYXJlcyIsImdpdmVuIjoiQW50b25pbyBTLiIsInBhcnNlLW5hbWVzIjpmYWxzZSwiZHJvcHBpbmctcGFydGljbGUiOiIiLCJub24tZHJvcHBpbmctcGFydGljbGUiOiIifSx7ImZhbWlseSI6Ik1hem9tZW5vcyIsImdpdmVuIjoiRXZhbmdlbG9zIiwicGFyc2UtbmFtZXMiOmZhbHNlLCJkcm9wcGluZy1wYXJ0aWNsZSI6IiIsIm5vbi1kcm9wcGluZy1wYXJ0aWNsZSI6IiJ9LHsiZmFtaWx5IjoiQnJhbmRhbyIsImdpdmVuIjoiUGF0cmljayIsInBhcnNlLW5hbWVzIjpmYWxzZSwiZHJvcHBpbmctcGFydGljbGUiOiIiLCJub24tZHJvcHBpbmctcGFydGljbGUiOiIifSx7ImZhbWlseSI6IlZlZ2EiLCJnaXZlbiI6IlJvc2VyIiwicGFyc2UtbmFtZXMiOmZhbHNlLCJkcm9wcGluZy1wYXJ0aWNsZSI6IiIsIm5vbi1kcm9wcGluZy1wYXJ0aWNsZSI6IiJ9LHsiZmFtaWx5IjoiU2V3YXJkIiwiZ2l2ZW4iOiJFZHdhcmQiLCJwYXJzZS1uYW1lcyI6ZmFsc2UsImRyb3BwaW5nLXBhcnRpY2xlIjoiIiwibm9uLWRyb3BwaW5nLXBhcnRpY2xlIjoiIn0seyJmYW1pbHkiOiJTdG95YW5vdiIsImdpdmVuIjoiRGFuYWlsIiwicGFyc2UtbmFtZXMiOmZhbHNlLCJkcm9wcGluZy1wYXJ0aWNsZSI6IiIsIm5vbi1kcm9wcGluZy1wYXJ0aWNsZSI6IiJ9LHsiZmFtaWx5IjoiQ2hhbmQiLCJnaXZlbiI6Ik1hbmlzaCIsInBhcnNlLW5hbWVzIjpmYWxzZSwiZHJvcHBpbmctcGFydGljbGUiOiIiLCJub24tZHJvcHBpbmctcGFydGljbGUiOiIifSx7ImZhbWlseSI6IkxvdmF0IiwiZ2l2ZW4iOiJMYXVyZW5jZSBCLiIsInBhcnNlLW5hbWVzIjpmYWxzZSwiZHJvcHBpbmctcGFydGljbGUiOiIiLCJub24tZHJvcHBpbmctcGFydGljbGUiOiIifV0sImNvbnRhaW5lci10aXRsZSI6IlRoZSBMYW5jZXQgR2FzdHJvZW50ZXJvbG9neSBhbmQgSGVwYXRvbG9neSIsImNvbnRhaW5lci10aXRsZS1zaG9ydCI6IkxhbmNldCBHYXN0cm9lbnRlcm9sIEhlcGF0b2wiLCJhY2Nlc3NlZCI6eyJkYXRlLXBhcnRzIjpbWzIwMjQsNCwxNF1dfSwiRE9JIjoiMTAuMTAxNi9TMjQ2OC0xMjUzKDE4KTMwMjgyLTYiLCJJU1NOIjoiMjQ2ODEyNTMiLCJQTUlEIjoiMzA1Mjc1ODMiLCJVUkwiOiJodHRwOi8vd3d3LnRoZWxhbmNldC5jb20vYXJ0aWNsZS9TMjQ2ODEyNTMxODMwMjgyNi9mdWxsdGV4dCIsImlzc3VlZCI6eyJkYXRlLXBhcnRzIjpbWzIwMTksMSwxXV19LCJwYWdlIjoiNzEtODAiLCJhYnN0cmFjdCI6IkNvbXB1dGVyLWFpZGVkIGRpYWdub3NpcyBvZmZlcnMgYSBwcm9taXNpbmcgc29sdXRpb24gdG8gcmVkdWNlIHZhcmlhdGlvbiBpbiBjb2xvbm9zY29weSBwZXJmb3JtYW5jZS4gUG9vbGVkIG1pc3MgcmF0ZXMgZm9yIHBvbHlwcyBhcmUgYXMgaGlnaCBhcyAyMiUsIGFuZCBhc3NvY2lhdGVkIGludGVydmFsIGNvbG9yZWN0YWwgY2FuY2VycyBhZnRlciBjb2xvbm9zY29weSBhcmUgb2YgY29uY2Vybi4gT3B0aWNhbCBiaW9wc3ksIHdoZXJlYnkgaW4tdml2byBjbGFzc2lmaWNhdGlvbiBvZiBwb2x5cHMgYmFzZWQgb24gZW5oYW5jZWQgaW1hZ2luZyByZXBsYWNlcyBoaXN0b3BhdGhvbG9neSwgaGFzIG5vdCBiZWVuIGluY29ycG9yYXRlZCBpbnRvIHJvdXRpbmUgcHJhY3RpY2UgYmVjYXVzZSBpdCBpcyBsaW1pdGVkIGJ5IGludGVyb2JzZXJ2ZXIgdmFyaWFiaWxpdHkgYW5kIGdlbmVyYWxseSBvbmx5IG1lZXRzIGFjY2VwdGVkIHN0YW5kYXJkcyBpbiBleHBlcnQgc2V0dGluZ3MuIFJlYWwtdGltZSBkZWNpc2lvbi1zdXBwb3J0IHNvZnR3YXJlIGhhcyBiZWVuIGRldmVsb3BlZCB0byBkZXRlY3QgYW5kIGNoYXJhY3RlcmlzZSBwb2x5cHMsIGFuZCBhbHNvIHRvIG9mZmVyIGZlZWRiYWNrIG9uIHRoZSB0ZWNobmljYWwgcXVhbGl0eSBvZiBpbnNwZWN0aW9uLiBTb21lIG9mIHRoZSBjdXJyZW50IGFsZ29yaXRobXMsIHBhcnRpY3VsYXJseSB3aXRoIHJlY2VudCBhZHZhbmNlcyBpbiBhcnRpZmljaWFsIGludGVsbGlnZW5jZSB0ZWNobmlxdWVzLCBtYXRjaCBodW1hbiBleHBlcnQgcGVyZm9ybWFuY2UgZm9yIG9wdGljYWwgYmlvcHN5LiBJbiB0aGlzIFJldmlldywgd2Ugc3VtbWFyaXNlIHRoZSBldmlkZW5jZSBmb3IgY2xpbmljYWwgYXBwbGljYXRpb25zIG9mIGNvbXB1dGVyLWFpZGVkIGRpYWdub3NpcyBhbmQgYXJ0aWZpY2lhbCBpbnRlbGxpZ2VuY2UgaW4gY29sb25vc2NvcHkuIiwicHVibGlzaGVyIjoiRWxzZXZpZXIgTHRkIiwiaXNzdWUiOiIxIiwidm9sdW1lIjoiNCJ9LCJpc1RlbXBvcmFyeSI6ZmFsc2UsInN1cHByZXNzLWF1dGhvciI6ZmFsc2UsImNvbXBvc2l0ZSI6ZmFsc2UsImF1dGhvci1vbmx5IjpmYWxzZX1dfQ=="/>
          <w:id w:val="-1488324731"/>
          <w:placeholder>
            <w:docPart w:val="DefaultPlaceholder_-1854013440"/>
          </w:placeholder>
        </w:sdtPr>
        <w:sdtEndPr/>
        <w:sdtContent>
          <w:r w:rsidR="00694338" w:rsidRPr="00694338">
            <w:rPr>
              <w:color w:val="000000"/>
              <w:lang w:val="es-ES"/>
            </w:rPr>
            <w:t>(Ahmad et al., 2019)</w:t>
          </w:r>
        </w:sdtContent>
      </w:sdt>
      <w:r w:rsidR="7AF105D6" w:rsidRPr="107CEFD8">
        <w:rPr>
          <w:lang w:val="es-ES"/>
        </w:rPr>
        <w:t xml:space="preserve">. </w:t>
      </w:r>
      <w:r w:rsidR="5B4BF966" w:rsidRPr="107CEFD8">
        <w:rPr>
          <w:lang w:val="es-ES"/>
        </w:rPr>
        <w:t>Estas</w:t>
      </w:r>
      <w:r w:rsidR="6403220C" w:rsidRPr="107CEFD8">
        <w:rPr>
          <w:lang w:val="es-ES"/>
        </w:rPr>
        <w:t xml:space="preserve"> dificultad</w:t>
      </w:r>
      <w:r w:rsidR="7AF105D6" w:rsidRPr="107CEFD8">
        <w:rPr>
          <w:lang w:val="es-ES"/>
        </w:rPr>
        <w:t>es</w:t>
      </w:r>
      <w:r w:rsidR="6403220C" w:rsidRPr="107CEFD8">
        <w:rPr>
          <w:lang w:val="es-ES"/>
        </w:rPr>
        <w:t xml:space="preserve"> para </w:t>
      </w:r>
      <w:r w:rsidR="7AF105D6" w:rsidRPr="107CEFD8">
        <w:rPr>
          <w:lang w:val="es-ES"/>
        </w:rPr>
        <w:t>la</w:t>
      </w:r>
      <w:r w:rsidR="6403220C" w:rsidRPr="107CEFD8">
        <w:rPr>
          <w:lang w:val="es-ES"/>
        </w:rPr>
        <w:t xml:space="preserve"> identifica</w:t>
      </w:r>
      <w:r w:rsidR="29A78788" w:rsidRPr="107CEFD8">
        <w:rPr>
          <w:lang w:val="es-ES"/>
        </w:rPr>
        <w:t>ción</w:t>
      </w:r>
      <w:r w:rsidR="6403220C" w:rsidRPr="107CEFD8">
        <w:rPr>
          <w:lang w:val="es-ES"/>
        </w:rPr>
        <w:t xml:space="preserve"> </w:t>
      </w:r>
      <w:r w:rsidR="7AF105D6" w:rsidRPr="107CEFD8">
        <w:rPr>
          <w:lang w:val="es-ES"/>
        </w:rPr>
        <w:t>de pólipos durante una colonoscopia</w:t>
      </w:r>
      <w:r w:rsidR="5B4BF966" w:rsidRPr="107CEFD8">
        <w:rPr>
          <w:lang w:val="es-ES"/>
        </w:rPr>
        <w:t xml:space="preserve"> hacen relevante</w:t>
      </w:r>
      <w:r w:rsidR="7AF105D6" w:rsidRPr="107CEFD8">
        <w:rPr>
          <w:lang w:val="es-ES"/>
        </w:rPr>
        <w:t xml:space="preserve"> </w:t>
      </w:r>
      <w:r w:rsidR="5BF44730" w:rsidRPr="107CEFD8">
        <w:rPr>
          <w:lang w:val="es-ES"/>
        </w:rPr>
        <w:t>el uso de</w:t>
      </w:r>
      <w:r w:rsidR="6403220C" w:rsidRPr="107CEFD8">
        <w:rPr>
          <w:lang w:val="es-ES"/>
        </w:rPr>
        <w:t xml:space="preserve"> un sistema de </w:t>
      </w:r>
      <w:r w:rsidR="5B4BF966" w:rsidRPr="107CEFD8">
        <w:rPr>
          <w:lang w:val="es-ES"/>
        </w:rPr>
        <w:t xml:space="preserve">diagnóstico asistido </w:t>
      </w:r>
      <w:r w:rsidR="6403220C" w:rsidRPr="107CEFD8">
        <w:rPr>
          <w:lang w:val="es-ES"/>
        </w:rPr>
        <w:t xml:space="preserve">por </w:t>
      </w:r>
      <w:r w:rsidR="5B4BF966" w:rsidRPr="107CEFD8">
        <w:rPr>
          <w:lang w:val="es-ES"/>
        </w:rPr>
        <w:t xml:space="preserve">computador </w:t>
      </w:r>
      <w:r w:rsidR="6403220C" w:rsidRPr="107CEFD8">
        <w:rPr>
          <w:lang w:val="es-ES"/>
        </w:rPr>
        <w:t xml:space="preserve">(DAC) para detectar </w:t>
      </w:r>
      <w:r w:rsidR="72A8D3D7" w:rsidRPr="107CEFD8">
        <w:rPr>
          <w:lang w:val="es-ES"/>
        </w:rPr>
        <w:t xml:space="preserve">los adenomas </w:t>
      </w:r>
      <w:sdt>
        <w:sdtPr>
          <w:rPr>
            <w:color w:val="000000"/>
            <w:lang w:val="es-ES"/>
          </w:rPr>
          <w:tag w:val="MENDELEY_CITATION_v3_eyJjaXRhdGlvbklEIjoiTUVOREVMRVlfQ0lUQVRJT05fOTM0NmUxOWMtYTBkMC00ZWI0LThmMWMtMTliMTM1NWU4NzY3IiwicHJvcGVydGllcyI6eyJub3RlSW5kZXgiOjB9LCJpc0VkaXRlZCI6ZmFsc2UsIm1hbnVhbE92ZXJyaWRlIjp7ImlzTWFudWFsbHlPdmVycmlkZGVuIjpmYWxzZSwiY2l0ZXByb2NUZXh0IjoiKFRvbWFyLCAyMDIxKSIsIm1hbnVhbE92ZXJyaWRlVGV4dCI6IiJ9LCJjaXRhdGlvbkl0ZW1zIjpbeyJpZCI6IjM2OTc4MGZhLTg3YTgtMzlkMS04NGRhLTQ2YmM1MmU0Mzc4ZSIsIml0ZW1EYXRhIjp7InR5cGUiOiJhcnRpY2xlLWpvdXJuYWwiLCJpZCI6IjM2OTc4MGZhLTg3YTgtMzlkMS04NGRhLTQ2YmM1MmU0Mzc4ZSIsInRpdGxlIjoiQXV0b21hdGljIFBvbHlwIFNlZ21lbnRhdGlvbiB1c2luZyBGdWxseSBDb252b2x1dGlvbmFsIE5ldXJhbCBOZXR3b3JrIiwiYXV0aG9yIjpbeyJmYW1pbHkiOiJUb21hciIsImdpdmVuIjoiTmlraGlsIEt1bWFyIiwicGFyc2UtbmFtZXMiOmZhbHNlLCJkcm9wcGluZy1wYXJ0aWNsZSI6IiIsIm5vbi1kcm9wcGluZy1wYXJ0aWNsZSI6IiJ9XSwiYWNjZXNzZWQiOnsiZGF0ZS1wYXJ0cyI6W1syMDI0LDQsMTRdXX0sIlVSTCI6Imh0dHBzOi8vYXJ4aXYub3JnL2Ficy8yMTAxLjA0MDAxdjEiLCJpc3N1ZWQiOnsiZGF0ZS1wYXJ0cyI6W1syMDIxLDEsMTFdXX0sImFic3RyYWN0IjoiQ29sb3JlY3RhbCBjYW5jZXIgaXMgb25lIG9mIGZhdGFsIGNhbmNlciB3b3JsZHdpZGUuIENvbG9ub3Njb3B5IGlzIHRoZSBzdGFuZGFyZCB0cmVhdG1lbnQgZm9yIGV4YW1pbmF0aW9uLCBsb2NhbGl6YXRpb24sIGFuZCByZW1vdmFsIG9mIGNvbG9yZWN0YWwgcG9seXBzLiBIb3dldmVyLCBpdCBoYXMgYmVlbiBzaG93biB0aGF0IHRoZSBtaXNzLXJhdGUgb2YgY29sb3JlY3RhbCBwb2x5cHMgZHVyaW5nIGNvbG9ub3Njb3B5IGlzIGJldHdlZW4gNiB0byAyNyUuIFRoZSB1c2Ugb2YgYW4gYXV0b21hdGVkLCBhY2N1cmF0ZSwgYW5kIHJlYWwtdGltZSBwb2x5cCBzZWdtZW50YXRpb24gZHVyaW5nIGNvbG9ub3Njb3B5IGV4YW1pbmF0aW9ucyBjYW4gaGVscCB0aGUgY2xpbmljaWFucyB0byBlbGltaW5hdGUgbWlzc2luZyBsZXNpb25zIGFuZCBwcmV2ZW50IGZ1cnRoZXIgcHJvZ3Jlc3Npb24gb2YgY29sb3JlY3RhbCBjYW5jZXIuIFRoZSBgYE1lZGljbyBhdXRvbWF0aWMgcG9seXAgc2VnbWVudGF0aW9uIGNoYWxsZW5nZScnIHByb3ZpZGVzIGFuIG9wcG9ydHVuaXR5IHRvIHN0dWR5IHBvbHlwIHNlZ21lbnRhdGlvbiBhbmQgYnVpbGQgYSBmYXN0IHNlZ21lbnRhdGlvbiBtb2RlbC4gVGhlIGNoYWxsZW5nZSBvcmdhbml6ZXJzIHByb3ZpZGUgYSBLdmFzaXItU0VHIGRhdGFzZXQgdG8gdHJhaW4gdGhlIG1vZGVsLiBUaGVuIGl0IGlzIHRlc3RlZCBvbiBhIHNlcGFyYXRlIHVuc2VlbiBkYXRhc2V0IHRvIHZhbGlkYXRlIHRoZSBlZmZpY2llbmN5IGFuZCBzcGVlZCBvZiB0aGUgc2VnbWVudGF0aW9uIG1vZGVsLiBUaGUgZXhwZXJpbWVudHMgZGVtb25zdHJhdGUgdGhhdCB0aGUgbW9kZWwgdHJhaW5lZCBvbiB0aGUgS3Zhc2lyLVNFRyBkYXRhc2V0IGFuZCB0ZXN0ZWQgb24gYW4gdW5zZWVuIGRhdGFzZXQgYWNoaWV2ZXMgYSBkaWNlIGNvZWZmaWNpZW50IG9mIDAuNzgwMSwgbUlvVSBvZiAwLjY4NDcsIHJlY2FsbCBvZiAwLjgwNzcsIGFuZCBwcmVjaXNpb24gb2YgMC44MTI2LCBkZW1vbnN0cmF0aW5nIHRoZSBnZW5lcmFsaXphdGlvbiBhYmlsaXR5IG9mIG91ciBtb2RlbC4gVGhlIG1vZGVsIGhhcyBhY2hpZXZlZCA4MC42MCBGUFMgb24gdGhlIHVuc2VlbiBkYXRhc2V0IHdpdGggYW4gaW1hZ2UgcmVzb2x1dGlvbiBvZiAkNTEyIFxcdGltZXMgNTEyJC4iLCJjb250YWluZXItdGl0bGUtc2hvcnQiOiIifSwiaXNUZW1wb3JhcnkiOmZhbHNlLCJzdXBwcmVzcy1hdXRob3IiOmZhbHNlLCJjb21wb3NpdGUiOmZhbHNlLCJhdXRob3Itb25seSI6ZmFsc2V9XX0="/>
          <w:id w:val="-53167615"/>
          <w:placeholder>
            <w:docPart w:val="DefaultPlaceholder_-1854013440"/>
          </w:placeholder>
        </w:sdtPr>
        <w:sdtEndPr/>
        <w:sdtContent>
          <w:r w:rsidR="00694338" w:rsidRPr="00694338">
            <w:rPr>
              <w:color w:val="000000"/>
              <w:lang w:val="es-ES"/>
            </w:rPr>
            <w:t>(Tomar, 2021)</w:t>
          </w:r>
        </w:sdtContent>
      </w:sdt>
      <w:r w:rsidR="0C21F054" w:rsidRPr="107CEFD8">
        <w:rPr>
          <w:color w:val="000000" w:themeColor="text1"/>
          <w:lang w:val="es-ES"/>
        </w:rPr>
        <w:t>.</w:t>
      </w:r>
      <w:r w:rsidR="725C5FD1" w:rsidRPr="107CEFD8">
        <w:rPr>
          <w:color w:val="000000" w:themeColor="text1"/>
          <w:lang w:val="es-ES"/>
        </w:rPr>
        <w:t xml:space="preserve"> </w:t>
      </w:r>
    </w:p>
    <w:p w14:paraId="4115D011" w14:textId="720B9102" w:rsidR="002E45A7" w:rsidDel="00992295" w:rsidRDefault="002E45A7" w:rsidP="107CEFD8">
      <w:pPr>
        <w:jc w:val="both"/>
        <w:rPr>
          <w:lang w:val="es-ES"/>
        </w:rPr>
      </w:pPr>
    </w:p>
    <w:p w14:paraId="6CF8C21C" w14:textId="45A37EF7" w:rsidR="00B155A3" w:rsidRPr="002E45A7" w:rsidRDefault="725C5FD1" w:rsidP="002E45A7">
      <w:pPr>
        <w:jc w:val="both"/>
        <w:rPr>
          <w:lang w:val="es-ES"/>
        </w:rPr>
      </w:pPr>
      <w:r w:rsidRPr="107CEFD8">
        <w:rPr>
          <w:lang w:val="es-ES"/>
        </w:rPr>
        <w:t xml:space="preserve">Este </w:t>
      </w:r>
      <w:r w:rsidR="338E1D02" w:rsidRPr="107CEFD8">
        <w:rPr>
          <w:lang w:val="es-ES"/>
        </w:rPr>
        <w:t>sistema</w:t>
      </w:r>
      <w:r w:rsidR="693BA567" w:rsidRPr="107CEFD8">
        <w:rPr>
          <w:lang w:val="es-ES"/>
        </w:rPr>
        <w:t xml:space="preserve"> </w:t>
      </w:r>
      <w:r w:rsidR="49DEC992" w:rsidRPr="107CEFD8">
        <w:rPr>
          <w:lang w:val="es-ES"/>
        </w:rPr>
        <w:t xml:space="preserve">podría ayudar a mejorar la tasa de detección y </w:t>
      </w:r>
      <w:r w:rsidR="4057F8F5" w:rsidRPr="107CEFD8">
        <w:rPr>
          <w:lang w:val="es-ES"/>
        </w:rPr>
        <w:t xml:space="preserve">disminuir </w:t>
      </w:r>
      <w:r w:rsidR="49DEC992" w:rsidRPr="107CEFD8">
        <w:rPr>
          <w:lang w:val="es-ES"/>
        </w:rPr>
        <w:t xml:space="preserve">errores en la caracterización de los pólipos </w:t>
      </w:r>
      <w:sdt>
        <w:sdtPr>
          <w:rPr>
            <w:color w:val="000000"/>
            <w:lang w:val="es-ES"/>
          </w:rPr>
          <w:tag w:val="MENDELEY_CITATION_v3_eyJjaXRhdGlvbklEIjoiTUVOREVMRVlfQ0lUQVRJT05fOTg3OTNkZjctMjFhZi00MGUwLTgxYWYtYWU2YTdjNWM2N2U2IiwicHJvcGVydGllcyI6eyJub3RlSW5kZXgiOjB9LCJpc0VkaXRlZCI6ZmFsc2UsIm1hbnVhbE92ZXJyaWRlIjp7ImlzTWFudWFsbHlPdmVycmlkZGVuIjpmYWxzZSwiY2l0ZXByb2NUZXh0IjoiKFPDoW5jaGV6LU1vbnRlcyBldCBhbC4sIDIwMjApIiwibWFudWFsT3ZlcnJpZGVUZXh0IjoiIn0sImNpdGF0aW9uSXRlbXMiOlt7ImlkIjoiMzAwMDhmMWItM2I2MS0zNDRjLTlmODYtZGI3MTQzZDVmODY5IiwiaXRlbURhdGEiOnsidHlwZSI6ImFydGljbGUtam91cm5hbCIsImlkIjoiMzAwMDhmMWItM2I2MS0zNDRjLTlmODYtZGI3MTQzZDVmODY5IiwidGl0bGUiOiJUZWNub2xvZ8OtYXMgZGUgZW5kb3Njb3BpYSBhdmFuemFkYSBwYXJhIG1lam9yYXIgbGEgZGV0ZWNjacOzbiB5IGNhcmFjdGVyaXphY2nDs24gZGUgbG9zIHDDs2xpcG9zIGNvbG9ycmVjdGFsZXMiLCJhdXRob3IiOlt7ImZhbWlseSI6IlPDoW5jaGV6LU1vbnRlcyIsImdpdmVuIjoiQ3Jpc3RpbmEiLCJwYXJzZS1uYW1lcyI6ZmFsc2UsImRyb3BwaW5nLXBhcnRpY2xlIjoiIiwibm9uLWRyb3BwaW5nLXBhcnRpY2xlIjoiIn0seyJmYW1pbHkiOiJHYXJjw61hLVJvZHLDrWd1ZXoiLCJnaXZlbiI6IkFuYSIsInBhcnNlLW5hbWVzIjpmYWxzZSwiZHJvcHBpbmctcGFydGljbGUiOiIiLCJub24tZHJvcHBpbmctcGFydGljbGUiOiIifSx7ImZhbWlseSI6IkPDs3Jkb3ZhIiwiZ2l2ZW4iOiJIZW5yeSIsInBhcnNlLW5hbWVzIjpmYWxzZSwiZHJvcHBpbmctcGFydGljbGUiOiIiLCJub24tZHJvcHBpbmctcGFydGljbGUiOiIifSx7ImZhbWlseSI6IlBlbGxpc8OpIiwiZ2l2ZW4iOiJNYXLDrWEiLCJwYXJzZS1uYW1lcyI6ZmFsc2UsImRyb3BwaW5nLXBhcnRpY2xlIjoiIiwibm9uLWRyb3BwaW5nLXBhcnRpY2xlIjoiIn0seyJmYW1pbHkiOiJGZXJuw6FuZGV6LUVzcGFycmFjaCIsImdpdmVuIjoiR2xvcmlhIiwicGFyc2UtbmFtZXMiOmZhbHNlLCJkcm9wcGluZy1wYXJ0aWNsZSI6IiIsIm5vbi1kcm9wcGluZy1wYXJ0aWNsZSI6IiJ9XSwiY29udGFpbmVyLXRpdGxlIjoiR2FzdHJvZW50ZXJvbG9nw61hIHkgSGVwYXRvbG9nw61hIiwiY29udGFpbmVyLXRpdGxlLXNob3J0IjoiR2FzdHJvZW50ZXJvbCBIZXBhdG9sIiwiYWNjZXNzZWQiOnsiZGF0ZS1wYXJ0cyI6W1syMDI0LDQsMTRdXX0sIkRPSSI6IjEwLjEwMTYvSi5HQVNUUk9IRVAuMjAxOS4wOS4wMDgiLCJJU1NOIjoiMDIxMC01NzA1IiwiUE1JRCI6IjMxODEzNjE1IiwiaXNzdWVkIjp7ImRhdGUtcGFydHMiOltbMjAyMCwxLDFdXX0sInBhZ2UiOiI0Ni01NiIsImFic3RyYWN0IjoiQ29sb3JlY3RhbCBjYW5jZXIgaXMgYSBtYWpvciBoZWFsdGggcHJvYmxlbS4gQW4gaW1wcm92ZW1lbnQgdG8gaXRzIHN1cnZpdmFsIGhhcyBiZWVuIGRlbW9uc3RyYXRlZCBieSBwZXJmb3JtaW5nIGNvbG9ub3Njb3B5IHNjcmVlbmluZ3MgYW5kIHJlbW92aW5nIGl0cyBwcmVjdXJzb3IgbGVzaW9uczogcG9seXBzLiBIb3dldmVyLCBjb2xvbm9zY29weSBpcyBub3QgaW5mYWxsaWJsZSBhbmQgbXVsdGlwbGUgc3RyYXRlZ2llcyBoYXZlIGJlZW4gcHJvcG9zZWQgYWltZWQgYXQgaW1wcm92aW5nIHRoZSBxdWFsaXR5IHRoZXJlb2YuIFRoaXMgcmVwb3J0IGRlc2NyaWJlcyB0aGUgZW5kb3Njb3BpYyBzeXN0ZW1zIGF2YWlsYWJsZSB0byBpbXByb3ZlIHRoZSBkZXRlY3Rpb24gYW5kIGNoYXJhY3Rlcml6YXRpb24gb2YgcG9seXBzLCB0aGUgZGlmZmVyZW50IGNsYXNzaWZpY2F0aW9ucyBmb3IgaGlzdG9sb2dpY2FsIHByZWRpY3Rpb24gYW5kIHRoZSBjdXJyZW50IGluZGljYXRpb25zIG9mIGFkdmFuY2VkIGVuZG9zY29waWMgZGlhZ25vc3RpYyB0ZWNobmlxdWVzLiIsInB1Ymxpc2hlciI6IkVsc2V2aWVyIERveW1hIiwiaXNzdWUiOiIxIiwidm9sdW1lIjoiNDMifSwiaXNUZW1wb3JhcnkiOmZhbHNlLCJzdXBwcmVzcy1hdXRob3IiOmZhbHNlLCJjb21wb3NpdGUiOmZhbHNlLCJhdXRob3Itb25seSI6ZmFsc2V9XX0="/>
          <w:id w:val="1623963225"/>
          <w:placeholder>
            <w:docPart w:val="DefaultPlaceholder_-1854013440"/>
          </w:placeholder>
        </w:sdtPr>
        <w:sdtEndPr/>
        <w:sdtContent>
          <w:r w:rsidR="00694338" w:rsidRPr="00694338">
            <w:rPr>
              <w:color w:val="000000"/>
              <w:lang w:val="es-ES"/>
            </w:rPr>
            <w:t>(Sánchez-Montes et al., 2020)</w:t>
          </w:r>
        </w:sdtContent>
      </w:sdt>
      <w:r w:rsidR="2E4620FE" w:rsidRPr="107CEFD8">
        <w:rPr>
          <w:color w:val="000000" w:themeColor="text1"/>
          <w:lang w:val="es-ES"/>
        </w:rPr>
        <w:t>.</w:t>
      </w:r>
      <w:r w:rsidR="00992295">
        <w:rPr>
          <w:lang w:val="es-ES"/>
        </w:rPr>
        <w:t xml:space="preserve"> </w:t>
      </w:r>
    </w:p>
    <w:p w14:paraId="1CB0EBCC" w14:textId="77777777" w:rsidR="008A6B13" w:rsidRDefault="008A6B13" w:rsidP="002E45A7">
      <w:pPr>
        <w:jc w:val="both"/>
        <w:rPr>
          <w:lang w:val="es-ES"/>
        </w:rPr>
      </w:pPr>
    </w:p>
    <w:p w14:paraId="1E065F06" w14:textId="666EFD98" w:rsidR="002E45A7" w:rsidRDefault="49DEC992" w:rsidP="002E45A7">
      <w:pPr>
        <w:jc w:val="both"/>
        <w:rPr>
          <w:lang w:val="es-ES"/>
        </w:rPr>
      </w:pPr>
      <w:r w:rsidRPr="107CEFD8">
        <w:rPr>
          <w:lang w:val="es-ES"/>
        </w:rPr>
        <w:t>A través del tiempo se han desarrollado múltiples estrategias para mejorar la calidad de las colonoscopias, desde mejoras a dispositivos actuales</w:t>
      </w:r>
      <w:r w:rsidR="4A058269" w:rsidRPr="107CEFD8">
        <w:rPr>
          <w:lang w:val="es-ES"/>
        </w:rPr>
        <w:t xml:space="preserve"> </w:t>
      </w:r>
      <w:r w:rsidRPr="107CEFD8">
        <w:rPr>
          <w:lang w:val="es-ES"/>
        </w:rPr>
        <w:t>acopla</w:t>
      </w:r>
      <w:r w:rsidR="4A058269" w:rsidRPr="107CEFD8">
        <w:rPr>
          <w:lang w:val="es-ES"/>
        </w:rPr>
        <w:t xml:space="preserve">dos con </w:t>
      </w:r>
      <w:r w:rsidRPr="107CEFD8">
        <w:rPr>
          <w:lang w:val="es-ES"/>
        </w:rPr>
        <w:t xml:space="preserve">nuevas herramientas </w:t>
      </w:r>
      <w:r w:rsidR="63908F06" w:rsidRPr="107CEFD8">
        <w:rPr>
          <w:lang w:val="es-ES"/>
        </w:rPr>
        <w:t>hasta</w:t>
      </w:r>
      <w:r w:rsidRPr="107CEFD8">
        <w:rPr>
          <w:lang w:val="es-ES"/>
        </w:rPr>
        <w:t xml:space="preserve"> desarrollo</w:t>
      </w:r>
      <w:r w:rsidR="1CA2A954" w:rsidRPr="107CEFD8">
        <w:rPr>
          <w:lang w:val="es-ES"/>
        </w:rPr>
        <w:t>s</w:t>
      </w:r>
      <w:r w:rsidRPr="107CEFD8">
        <w:rPr>
          <w:lang w:val="es-ES"/>
        </w:rPr>
        <w:t xml:space="preserve"> de sistemas computacionales de soporte </w:t>
      </w:r>
      <w:sdt>
        <w:sdtPr>
          <w:rPr>
            <w:color w:val="000000"/>
            <w:lang w:val="es-ES"/>
          </w:rPr>
          <w:tag w:val="MENDELEY_CITATION_v3_eyJjaXRhdGlvbklEIjoiTUVOREVMRVlfQ0lUQVRJT05fZmIwYjZiNGUtNTA3MS00MjQyLTk1YzEtYzBiOGMyNjk2NWRkIiwicHJvcGVydGllcyI6eyJub3RlSW5kZXgiOjB9LCJpc0VkaXRlZCI6ZmFsc2UsIm1hbnVhbE92ZXJyaWRlIjp7ImlzTWFudWFsbHlPdmVycmlkZGVuIjpmYWxzZSwiY2l0ZXByb2NUZXh0IjoiKFPDoW5jaGV6LU1vbnRlcyBldCBhbC4sIDIwMjApIiwibWFudWFsT3ZlcnJpZGVUZXh0IjoiIn0sImNpdGF0aW9uSXRlbXMiOlt7ImlkIjoiMzAwMDhmMWItM2I2MS0zNDRjLTlmODYtZGI3MTQzZDVmODY5IiwiaXRlbURhdGEiOnsidHlwZSI6ImFydGljbGUtam91cm5hbCIsImlkIjoiMzAwMDhmMWItM2I2MS0zNDRjLTlmODYtZGI3MTQzZDVmODY5IiwidGl0bGUiOiJUZWNub2xvZ8OtYXMgZGUgZW5kb3Njb3BpYSBhdmFuemFkYSBwYXJhIG1lam9yYXIgbGEgZGV0ZWNjacOzbiB5IGNhcmFjdGVyaXphY2nDs24gZGUgbG9zIHDDs2xpcG9zIGNvbG9ycmVjdGFsZXMiLCJhdXRob3IiOlt7ImZhbWlseSI6IlPDoW5jaGV6LU1vbnRlcyIsImdpdmVuIjoiQ3Jpc3RpbmEiLCJwYXJzZS1uYW1lcyI6ZmFsc2UsImRyb3BwaW5nLXBhcnRpY2xlIjoiIiwibm9uLWRyb3BwaW5nLXBhcnRpY2xlIjoiIn0seyJmYW1pbHkiOiJHYXJjw61hLVJvZHLDrWd1ZXoiLCJnaXZlbiI6IkFuYSIsInBhcnNlLW5hbWVzIjpmYWxzZSwiZHJvcHBpbmctcGFydGljbGUiOiIiLCJub24tZHJvcHBpbmctcGFydGljbGUiOiIifSx7ImZhbWlseSI6IkPDs3Jkb3ZhIiwiZ2l2ZW4iOiJIZW5yeSIsInBhcnNlLW5hbWVzIjpmYWxzZSwiZHJvcHBpbmctcGFydGljbGUiOiIiLCJub24tZHJvcHBpbmctcGFydGljbGUiOiIifSx7ImZhbWlseSI6IlBlbGxpc8OpIiwiZ2l2ZW4iOiJNYXLDrWEiLCJwYXJzZS1uYW1lcyI6ZmFsc2UsImRyb3BwaW5nLXBhcnRpY2xlIjoiIiwibm9uLWRyb3BwaW5nLXBhcnRpY2xlIjoiIn0seyJmYW1pbHkiOiJGZXJuw6FuZGV6LUVzcGFycmFjaCIsImdpdmVuIjoiR2xvcmlhIiwicGFyc2UtbmFtZXMiOmZhbHNlLCJkcm9wcGluZy1wYXJ0aWNsZSI6IiIsIm5vbi1kcm9wcGluZy1wYXJ0aWNsZSI6IiJ9XSwiY29udGFpbmVyLXRpdGxlIjoiR2FzdHJvZW50ZXJvbG9nw61hIHkgSGVwYXRvbG9nw61hIiwiY29udGFpbmVyLXRpdGxlLXNob3J0IjoiR2FzdHJvZW50ZXJvbCBIZXBhdG9sIiwiYWNjZXNzZWQiOnsiZGF0ZS1wYXJ0cyI6W1syMDI0LDQsMTRdXX0sIkRPSSI6IjEwLjEwMTYvSi5HQVNUUk9IRVAuMjAxOS4wOS4wMDgiLCJJU1NOIjoiMDIxMC01NzA1IiwiUE1JRCI6IjMxODEzNjE1IiwiaXNzdWVkIjp7ImRhdGUtcGFydHMiOltbMjAyMCwxLDFdXX0sInBhZ2UiOiI0Ni01NiIsImFic3RyYWN0IjoiQ29sb3JlY3RhbCBjYW5jZXIgaXMgYSBtYWpvciBoZWFsdGggcHJvYmxlbS4gQW4gaW1wcm92ZW1lbnQgdG8gaXRzIHN1cnZpdmFsIGhhcyBiZWVuIGRlbW9uc3RyYXRlZCBieSBwZXJmb3JtaW5nIGNvbG9ub3Njb3B5IHNjcmVlbmluZ3MgYW5kIHJlbW92aW5nIGl0cyBwcmVjdXJzb3IgbGVzaW9uczogcG9seXBzLiBIb3dldmVyLCBjb2xvbm9zY29weSBpcyBub3QgaW5mYWxsaWJsZSBhbmQgbXVsdGlwbGUgc3RyYXRlZ2llcyBoYXZlIGJlZW4gcHJvcG9zZWQgYWltZWQgYXQgaW1wcm92aW5nIHRoZSBxdWFsaXR5IHRoZXJlb2YuIFRoaXMgcmVwb3J0IGRlc2NyaWJlcyB0aGUgZW5kb3Njb3BpYyBzeXN0ZW1zIGF2YWlsYWJsZSB0byBpbXByb3ZlIHRoZSBkZXRlY3Rpb24gYW5kIGNoYXJhY3Rlcml6YXRpb24gb2YgcG9seXBzLCB0aGUgZGlmZmVyZW50IGNsYXNzaWZpY2F0aW9ucyBmb3IgaGlzdG9sb2dpY2FsIHByZWRpY3Rpb24gYW5kIHRoZSBjdXJyZW50IGluZGljYXRpb25zIG9mIGFkdmFuY2VkIGVuZG9zY29waWMgZGlhZ25vc3RpYyB0ZWNobmlxdWVzLiIsInB1Ymxpc2hlciI6IkVsc2V2aWVyIERveW1hIiwiaXNzdWUiOiIxIiwidm9sdW1lIjoiNDMifSwiaXNUZW1wb3JhcnkiOmZhbHNlLCJzdXBwcmVzcy1hdXRob3IiOmZhbHNlLCJjb21wb3NpdGUiOmZhbHNlLCJhdXRob3Itb25seSI6ZmFsc2V9XX0="/>
          <w:id w:val="-895732085"/>
          <w:placeholder>
            <w:docPart w:val="DefaultPlaceholder_-1854013440"/>
          </w:placeholder>
        </w:sdtPr>
        <w:sdtEndPr/>
        <w:sdtContent>
          <w:r w:rsidR="00694338" w:rsidRPr="00694338">
            <w:rPr>
              <w:color w:val="000000"/>
              <w:lang w:val="es-ES"/>
            </w:rPr>
            <w:t>(Sánchez-Montes et al., 2020)</w:t>
          </w:r>
        </w:sdtContent>
      </w:sdt>
      <w:r w:rsidR="5AADC1CA" w:rsidRPr="107CEFD8">
        <w:rPr>
          <w:color w:val="000000" w:themeColor="text1"/>
          <w:lang w:val="es-ES"/>
        </w:rPr>
        <w:t>.</w:t>
      </w:r>
      <w:r w:rsidR="43E672D0" w:rsidRPr="107CEFD8">
        <w:rPr>
          <w:color w:val="000000" w:themeColor="text1"/>
          <w:lang w:val="es-ES"/>
        </w:rPr>
        <w:t xml:space="preserve"> </w:t>
      </w:r>
      <w:r w:rsidRPr="107CEFD8">
        <w:rPr>
          <w:lang w:val="es-ES"/>
        </w:rPr>
        <w:t>Actualmente, se han propuesto</w:t>
      </w:r>
      <w:r w:rsidR="4C89C400" w:rsidRPr="107CEFD8">
        <w:rPr>
          <w:lang w:val="es-ES"/>
        </w:rPr>
        <w:t xml:space="preserve"> </w:t>
      </w:r>
      <w:r w:rsidRPr="107CEFD8">
        <w:rPr>
          <w:lang w:val="es-ES"/>
        </w:rPr>
        <w:t>diferentes sistemas DAC para la</w:t>
      </w:r>
      <w:r w:rsidR="285A1840" w:rsidRPr="107CEFD8">
        <w:rPr>
          <w:lang w:val="es-ES"/>
        </w:rPr>
        <w:t>s</w:t>
      </w:r>
      <w:r w:rsidRPr="107CEFD8">
        <w:rPr>
          <w:lang w:val="es-ES"/>
        </w:rPr>
        <w:t xml:space="preserve"> colonoscopia</w:t>
      </w:r>
      <w:r w:rsidR="285A1840" w:rsidRPr="107CEFD8">
        <w:rPr>
          <w:lang w:val="es-ES"/>
        </w:rPr>
        <w:t>s</w:t>
      </w:r>
      <w:r w:rsidRPr="107CEFD8">
        <w:rPr>
          <w:lang w:val="es-ES"/>
        </w:rPr>
        <w:t xml:space="preserve"> usando procesamiento digital de imágenes, algoritmos de </w:t>
      </w:r>
      <w:r w:rsidR="5F7B21CE" w:rsidRPr="107CEFD8">
        <w:rPr>
          <w:lang w:val="es-ES"/>
        </w:rPr>
        <w:t xml:space="preserve">aprendizaje automático (machine </w:t>
      </w:r>
      <w:proofErr w:type="spellStart"/>
      <w:r w:rsidR="5F7B21CE" w:rsidRPr="107CEFD8">
        <w:rPr>
          <w:lang w:val="es-ES"/>
        </w:rPr>
        <w:t>learning</w:t>
      </w:r>
      <w:proofErr w:type="spellEnd"/>
      <w:r w:rsidR="5F7B21CE" w:rsidRPr="107CEFD8">
        <w:rPr>
          <w:lang w:val="es-ES"/>
        </w:rPr>
        <w:t>)</w:t>
      </w:r>
      <w:r w:rsidR="17742F76" w:rsidRPr="107CEFD8">
        <w:rPr>
          <w:lang w:val="es-ES"/>
        </w:rPr>
        <w:t xml:space="preserve"> y</w:t>
      </w:r>
      <w:r w:rsidR="5F7B21CE" w:rsidRPr="107CEFD8">
        <w:rPr>
          <w:lang w:val="es-ES"/>
        </w:rPr>
        <w:t xml:space="preserve"> aprendizaje profundo</w:t>
      </w:r>
      <w:r w:rsidR="17742F76" w:rsidRPr="107CEFD8">
        <w:rPr>
          <w:lang w:val="es-ES"/>
        </w:rPr>
        <w:t xml:space="preserve"> </w:t>
      </w:r>
      <w:r w:rsidR="5F7B21CE" w:rsidRPr="107CEFD8">
        <w:rPr>
          <w:lang w:val="es-ES"/>
        </w:rPr>
        <w:t>(</w:t>
      </w:r>
      <w:proofErr w:type="spellStart"/>
      <w:r w:rsidRPr="107CEFD8">
        <w:rPr>
          <w:lang w:val="es-ES"/>
        </w:rPr>
        <w:t>deep</w:t>
      </w:r>
      <w:proofErr w:type="spellEnd"/>
      <w:r w:rsidRPr="107CEFD8">
        <w:rPr>
          <w:lang w:val="es-ES"/>
        </w:rPr>
        <w:t xml:space="preserve"> </w:t>
      </w:r>
      <w:proofErr w:type="spellStart"/>
      <w:r w:rsidRPr="107CEFD8">
        <w:rPr>
          <w:lang w:val="es-ES"/>
        </w:rPr>
        <w:t>learning</w:t>
      </w:r>
      <w:proofErr w:type="spellEnd"/>
      <w:r w:rsidR="5F7B21CE" w:rsidRPr="107CEFD8">
        <w:rPr>
          <w:lang w:val="es-ES"/>
        </w:rPr>
        <w:t>)</w:t>
      </w:r>
      <w:r w:rsidR="17742F76" w:rsidRPr="107CEFD8">
        <w:rPr>
          <w:lang w:val="es-ES"/>
        </w:rPr>
        <w:t xml:space="preserve"> </w:t>
      </w:r>
      <w:sdt>
        <w:sdtPr>
          <w:rPr>
            <w:color w:val="000000"/>
            <w:lang w:val="es-ES"/>
          </w:rPr>
          <w:tag w:val="MENDELEY_CITATION_v3_eyJjaXRhdGlvbklEIjoiTUVOREVMRVlfQ0lUQVRJT05fODExNDVjNmMtMWZiOC00ODExLWE5ODgtOGZlY2JmNjUwNTk2IiwicHJvcGVydGllcyI6eyJub3RlSW5kZXgiOjB9LCJpc0VkaXRlZCI6ZmFsc2UsIm1hbnVhbE92ZXJyaWRlIjp7ImlzTWFudWFsbHlPdmVycmlkZGVuIjpmYWxzZSwiY2l0ZXByb2NUZXh0IjoiKFRoYXJ3YXQgZXQgYWwuLCAyMDIyKSIsIm1hbnVhbE92ZXJyaWRlVGV4dCI6IiJ9LCJjaXRhdGlvbkl0ZW1zIjpbeyJpZCI6IjE4NTFjM2MyLWE1NGEtM2E2Zi04YjhhLThjNzUxNWNiZWE4MiIsIml0ZW1EYXRhIjp7InR5cGUiOiJhcnRpY2xlLWpvdXJuYWwiLCJpZCI6IjE4NTFjM2MyLWE1NGEtM2E2Zi04YjhhLThjNzUxNWNiZWE4MiIsInRpdGxlIjoiQ29sb24gQ2FuY2VyIERpYWdub3NpcyBCYXNlZCBvbiBNYWNoaW5lIExlYXJuaW5nIGFuZCBEZWVwIExlYXJuaW5nOiBNb2RhbGl0aWVzIGFuZCBBbmFseXNpcyBUZWNobmlxdWVzIiwiYXV0aG9yIjpbeyJmYW1pbHkiOiJUaGFyd2F0IiwiZ2l2ZW4iOiJNYWkiLCJwYXJzZS1uYW1lcyI6ZmFsc2UsImRyb3BwaW5nLXBhcnRpY2xlIjoiIiwibm9uLWRyb3BwaW5nLXBhcnRpY2xlIjoiIn0seyJmYW1pbHkiOiJTYWtyIiwiZ2l2ZW4iOiJOZWhhbCBBLiIsInBhcnNlLW5hbWVzIjpmYWxzZSwiZHJvcHBpbmctcGFydGljbGUiOiIiLCJub24tZHJvcHBpbmctcGFydGljbGUiOiIifSx7ImZhbWlseSI6IkVsLVNhcHBhZ2giLCJnaXZlbiI6IlNoYWtlciIsInBhcnNlLW5hbWVzIjpmYWxzZSwiZHJvcHBpbmctcGFydGljbGUiOiIiLCJub24tZHJvcHBpbmctcGFydGljbGUiOiIifSx7ImZhbWlseSI6IlNvbGltYW4iLCJnaXZlbiI6Ikhhc3NhbiIsInBhcnNlLW5hbWVzIjpmYWxzZSwiZHJvcHBpbmctcGFydGljbGUiOiIiLCJub24tZHJvcHBpbmctcGFydGljbGUiOiIifSx7ImZhbWlseSI6Ikt3YWsiLCJnaXZlbiI6Ikt5dW5nIFN1cCIsInBhcnNlLW5hbWVzIjpmYWxzZSwiZHJvcHBpbmctcGFydGljbGUiOiIiLCJub24tZHJvcHBpbmctcGFydGljbGUiOiIifSx7ImZhbWlseSI6IkVsbW9neSIsImdpdmVuIjoiTW9oYW1tZWQiLCJwYXJzZS1uYW1lcyI6ZmFsc2UsImRyb3BwaW5nLXBhcnRpY2xlIjoiIiwibm9uLWRyb3BwaW5nLXBhcnRpY2xlIjoiIn1dLCJjb250YWluZXItdGl0bGUiOiJTZW5zb3JzIDIwMjIsIFZvbC4gMjIsIFBhZ2UgOTI1MCIsImFjY2Vzc2VkIjp7ImRhdGUtcGFydHMiOltbMjAyNCw1LDIxXV19LCJET0kiOiIxMC4zMzkwL1MyMjIzOTI1MCIsIklTU04iOiIxNDI0LTgyMjAiLCJQTUlEIjoiMzY1MDE5NTEiLCJVUkwiOiJodHRwczovL3d3dy5tZHBpLmNvbS8xNDI0LTgyMjAvMjIvMjMvOTI1MC9odG0iLCJpc3N1ZWQiOnsiZGF0ZS1wYXJ0cyI6W1syMDIyLDExLDI4XV19LCJwYWdlIjoiOTI1MCIsImFic3RyYWN0IjoiVGhlIHRyZWF0bWVudCBhbmQgZGlhZ25vc2lzIG9mIGNvbG9uIGNhbmNlciBhcmUgY29uc2lkZXJlZCB0byBiZSBzb2NpYWwgYW5kIGVjb25vbWljIGNoYWxsZW5nZXMgZHVlIHRvIHRoZSBoaWdoIG1vcnRhbGl0eSByYXRlcy4gRXZlcnkgeWVhciwgYXJvdW5kIHRoZSB3b3JsZCwgYWxtb3N0IGhhbGYgYSBtaWxsaW9uIHBlb3BsZSBjb250cmFjdCBjYW5jZXIsIGluY2x1ZGluZyBjb2xvbiBjYW5jZXIuIERldGVybWluaW5nIHRoZSBncmFkZSBvZiBjb2xvbiBjYW5jZXIgbWFpbmx5IGRlcGVuZHMgb24gYW5hbHl6aW5nIHRoZSBnbGFuZOKAmXMgc3RydWN0dXJlIGJ5IHRpc3N1ZSByZWdpb24sIHdoaWNoIGhhcyBsZWQgdG8gdGhlIGV4aXN0ZW5jZSBvZiB2YXJpb3VzIHRlc3RzIGZvciBzY3JlZW5pbmcgdGhhdCBjYW4gYmUgdXRpbGl6ZWQgdG8gaW52ZXN0aWdhdGUgcG9seXAgaW1hZ2VzIGFuZCBjb2xvcmVjdGFsIGNhbmNlci4gVGhpcyBhcnRpY2xlIHByZXNlbnRzIGEgY29tcHJlaGVuc2l2ZSBzdXJ2ZXkgb24gdGhlIGRpYWdub3NpcyBvZiBjb2xvbiBjYW5jZXIuIFRoaXMgY292ZXJzIG1hbnkgYXNwZWN0cyByZWxhdGVkIHRvIGNvbG9uIGNhbmNlciwgc3VjaCBhcyBpdHMgc3ltcHRvbXMgYW5kIGdyYWRlcyBhcyB3ZWxsIGFzIHRoZSBhdmFpbGFibGUgaW1hZ2luZyBtb2RhbGl0aWVzIChwYXJ0aWN1bGFybHksIGhpc3RvcGF0aG9sb2d5IGltYWdlcyB1c2VkIGZvciBhbmFseXNpcykgaW4gYWRkaXRpb24gdG8gY29tbW9uIGRpYWdub3NpcyBzeXN0ZW1zLiBGdXJ0aGVybW9yZSwgdGhlIG1vc3Qgd2lkZWx5IHVzZWQgZGF0YXNldHMgYW5kIHBlcmZvcm1hbmNlIGV2YWx1YXRpb24gbWV0cmljcyBhcmUgZGlzY3Vzc2VkLiBXZSBwcm92aWRlIGEgY29tcHJlaGVuc2l2ZSByZXZpZXcgb2YgdGhlIGN1cnJlbnQgc3R1ZGllcyBvbiBjb2xvbiBjYW5jZXIsIGNsYXNzaWZpZWQgaW50byBkZWVwLWxlYXJuaW5nIChETCkgYW5kIG1hY2hpbmUtbGVhcm5pbmcgKE1MKSB0ZWNobmlxdWVzLCBhbmQgd2UgaWRlbnRpZnkgdGhlaXIgbWFpbiBzdHJlbmd0aHMgYW5kIGxpbWl0YXRpb25zLiBUaGVzZSB0ZWNobmlxdWVzIHByb3ZpZGUgZXh0ZW5zaXZlIHN1cHBvcnQgZm9yIGlkZW50aWZ5aW5nIHRoZSBlYXJseSBzdGFnZXMgb2YgY2FuY2VyIHRoYXQgbGVhZCB0byBlYXJseSB0cmVhdG1lbnQgb2YgdGhlIGRpc2Vhc2UgYW5kIHByb2R1Y2UgYSBsb3dlciBtb3J0YWxpdHkgcmF0ZSBjb21wYXJlZCB3aXRoIHRoZSByYXRlIHByb2R1Y2VkIGFmdGVyIHN5bXB0b21zIGRldmVsb3AuIEluIGFkZGl0aW9uLCB0aGVzZSBtZXRob2RzIGNhbiBoZWxwIHRvIHByZXZlbnQgY29sb3JlY3RhbCBjYW5jZXIgZnJvbSBwcm9ncmVzc2luZyB0aHJvdWdoIHRoZSByZW1vdmFsIG9mIHByZS1tYWxpZ25hbnQgcG9seXBzLCB3aGljaCBjYW4gYmUgYWNoaWV2ZWQgdXNpbmcgc2NyZWVuaW5nIHRlc3RzIHRvIG1ha2UgdGhlIGRpc2Vhc2UgZWFzaWVyIHRvIGRpYWdub3NlLiBGaW5hbGx5LCB0aGUgZXhpc3RpbmcgY2hhbGxlbmdlcyBhbmQgZnV0dXJlIHJlc2VhcmNoIGRpcmVjdGlvbnMgdGhhdCBvcGVuIHRoZSB3YXkgZm9yIGZ1dHVyZSB3b3JrIGluIHRoaXMgZmllbGQgYXJlIHByZXNlbnRlZC4iLCJwdWJsaXNoZXIiOiJNdWx0aWRpc2NpcGxpbmFyeSBEaWdpdGFsIFB1Ymxpc2hpbmcgSW5zdGl0dXRlIiwiaXNzdWUiOiIyMyIsInZvbHVtZSI6IjIyIiwiY29udGFpbmVyLXRpdGxlLXNob3J0IjoiIn0sImlzVGVtcG9yYXJ5IjpmYWxzZX1dfQ=="/>
          <w:id w:val="811143017"/>
          <w:placeholder>
            <w:docPart w:val="DefaultPlaceholder_-1854013440"/>
          </w:placeholder>
        </w:sdtPr>
        <w:sdtEndPr/>
        <w:sdtContent>
          <w:r w:rsidR="00694338" w:rsidRPr="00DD1D73">
            <w:rPr>
              <w:color w:val="000000"/>
              <w:lang w:val="es-ES"/>
            </w:rPr>
            <w:t>(</w:t>
          </w:r>
          <w:proofErr w:type="spellStart"/>
          <w:r w:rsidR="00694338" w:rsidRPr="00DD1D73">
            <w:rPr>
              <w:color w:val="000000"/>
              <w:lang w:val="es-ES"/>
            </w:rPr>
            <w:t>Tharwat</w:t>
          </w:r>
          <w:proofErr w:type="spellEnd"/>
          <w:r w:rsidR="00694338" w:rsidRPr="00DD1D73">
            <w:rPr>
              <w:color w:val="000000"/>
              <w:lang w:val="es-ES"/>
            </w:rPr>
            <w:t xml:space="preserve"> et al., 2022)</w:t>
          </w:r>
        </w:sdtContent>
      </w:sdt>
      <w:r w:rsidR="17742F76" w:rsidRPr="00DD1D73">
        <w:rPr>
          <w:lang w:val="es-ES"/>
        </w:rPr>
        <w:t>.</w:t>
      </w:r>
      <w:r w:rsidRPr="00DD1D73">
        <w:rPr>
          <w:lang w:val="es-ES"/>
        </w:rPr>
        <w:t xml:space="preserve"> </w:t>
      </w:r>
      <w:r w:rsidR="4C89C400" w:rsidRPr="107CEFD8">
        <w:rPr>
          <w:lang w:val="es-ES"/>
        </w:rPr>
        <w:t xml:space="preserve">Así mismo, se ha planteado el uso de </w:t>
      </w:r>
      <w:r w:rsidRPr="107CEFD8">
        <w:rPr>
          <w:lang w:val="es-ES"/>
        </w:rPr>
        <w:t xml:space="preserve">conjuntos de datos que permitan </w:t>
      </w:r>
      <w:r w:rsidR="4C89C400" w:rsidRPr="107CEFD8">
        <w:rPr>
          <w:lang w:val="es-ES"/>
        </w:rPr>
        <w:t>a los investigadores explorar nuevos modelos utilizando estas técnicas de inteligencia artificial</w:t>
      </w:r>
      <w:r w:rsidR="73430E34" w:rsidRPr="107CEFD8">
        <w:rPr>
          <w:lang w:val="es-ES"/>
        </w:rPr>
        <w:t xml:space="preserve"> </w:t>
      </w:r>
      <w:sdt>
        <w:sdtPr>
          <w:rPr>
            <w:color w:val="000000"/>
            <w:lang w:val="es-ES"/>
          </w:rPr>
          <w:tag w:val="MENDELEY_CITATION_v3_eyJjaXRhdGlvbklEIjoiTUVOREVMRVlfQ0lUQVRJT05fNDk3ZGI3M2MtMGNhNi00Zjc3LTkwNGMtMTU3NTg2ZTk1YjA0IiwicHJvcGVydGllcyI6eyJub3RlSW5kZXgiOjB9LCJpc0VkaXRlZCI6ZmFsc2UsIm1hbnVhbE92ZXJyaWRlIjp7ImlzTWFudWFsbHlPdmVycmlkZGVuIjpmYWxzZSwiY2l0ZXByb2NUZXh0IjoiKEhzdSBldCBhbC4sIDIwMjEpIiwibWFudWFsT3ZlcnJpZGVUZXh0IjoiIn0sImNpdGF0aW9uSXRlbXMiOlt7ImlkIjoiY2M2YmM1YzEtMmQyNC0zMjZhLWI1OWUtZTc1ZmM1NzRhMmIzIiwiaXRlbURhdGEiOnsidHlwZSI6ImFydGljbGUtam91cm5hbCIsImlkIjoiY2M2YmM1YzEtMmQyNC0zMjZhLWI1OWUtZTc1ZmM1NzRhMmIzIiwidGl0bGUiOiJDb2xvcmVjdGFsIFBvbHlwIEltYWdlIERldGVjdGlvbiBhbmQgQ2xhc3NpZmljYXRpb24gdGhyb3VnaCBHcmF5c2NhbGUgSW1hZ2VzIGFuZCBEZWVwIExlYXJuaW5nIiwiYXV0aG9yIjpbeyJmYW1pbHkiOiJIc3UiLCJnaXZlbiI6IkNoZW4gTWluZyIsInBhcnNlLW5hbWVzIjpmYWxzZSwiZHJvcHBpbmctcGFydGljbGUiOiIiLCJub24tZHJvcHBpbmctcGFydGljbGUiOiIifSx7ImZhbWlseSI6IkhzdSIsImdpdmVuIjoiQ2hpZW4gQ2hhbmciLCJwYXJzZS1uYW1lcyI6ZmFsc2UsImRyb3BwaW5nLXBhcnRpY2xlIjoiIiwibm9uLWRyb3BwaW5nLXBhcnRpY2xlIjoiIn0seyJmYW1pbHkiOiJIc3UiLCJnaXZlbiI6IlpoZSBNaW5nIiwicGFyc2UtbmFtZXMiOmZhbHNlLCJkcm9wcGluZy1wYXJ0aWNsZSI6IiIsIm5vbi1kcm9wcGluZy1wYXJ0aWNsZSI6IiJ9LHsiZmFtaWx5IjoiU2hpaCIsImdpdmVuIjoiRmVuZyBZdSIsInBhcnNlLW5hbWVzIjpmYWxzZSwiZHJvcHBpbmctcGFydGljbGUiOiIiLCJub24tZHJvcHBpbmctcGFydGljbGUiOiIifSx7ImZhbWlseSI6IkNoYW5nIiwiZ2l2ZW4iOiJNZW5nIExpbiIsInBhcnNlLW5hbWVzIjpmYWxzZSwiZHJvcHBpbmctcGFydGljbGUiOiIiLCJub24tZHJvcHBpbmctcGFydGljbGUiOiIifSx7ImZhbWlseSI6IkNoZW4iLCJnaXZlbiI6IlRzdW5nIEhzaW5nIiwicGFyc2UtbmFtZXMiOmZhbHNlLCJkcm9wcGluZy1wYXJ0aWNsZSI6IiIsIm5vbi1kcm9wcGluZy1wYXJ0aWNsZSI6IiJ9XSwiY29udGFpbmVyLXRpdGxlIjoiU2Vuc29ycyAyMDIxLCBWb2wuIDIxLCBQYWdlIDU5OTUiLCJhY2Nlc3NlZCI6eyJkYXRlLXBhcnRzIjpbWzIwMjQsNCwxNF1dfSwiRE9JIjoiMTAuMzM5MC9TMjExODU5OTUiLCJJU1NOIjoiMTQyNC04MjIwIiwiUE1JRCI6IjM0NTc3MjA5IiwiVVJMIjoiaHR0cHM6Ly93d3cubWRwaS5jb20vMTQyNC04MjIwLzIxLzE4LzU5OTUvaHRtIiwiaXNzdWVkIjp7ImRhdGUtcGFydHMiOltbMjAyMSw5LDddXX0sInBhZ2UiOiI1OTk1IiwiYWJzdHJhY3QiOiJDb2xvbm9zY29weSBzY3JlZW5pbmcgYW5kIGNvbG9ub3Njb3BpYyBwb2x5cGVjdG9teSBjYW4gZGVjcmVhc2UgdGhlIGluY2lkZW5jZSBhbmQgbW9ydGFsaXR5IHJhdGUgb2YgY29sb3JlY3RhbCBjYW5jZXIgKENSQykuIFRoZSBhZGVub21hIGRldGVjdGlvbiByYXRlIGFuZCBhY2N1cmFjeSBvZiBkaWFnbm9zaXMgb2YgY29sb3JlY3RhbCBwb2x5cCB3aGljaCB2YXJ5IGluIGRpZmZlcmVudCBleHBlcmllbmNlZCBlbmRvc2NvcGlzdHMgaGF2ZSBpbXBhY3Qgb24gdGhlIGNvbG9ub3Njb3B5IHByb3RlY3Rpb24gZWZmZWN0IG9mIENSQy4gVGhlIHdvcmsgcHJvcG9zZWQgYSBjb2xvcmVjdGFsIHBvbHlwIGltYWdlIGRldGVjdGlvbiBhbmQgY2xhc3NpZmljYXRpb24gc3lzdGVtIHRocm91Z2ggZ3JheXNjYWxlIGltYWdlcyBhbmQgZGVlcCBsZWFybmluZy4gVGhlIHN5c3RlbSBjb2xsZWN0ZWQgdGhlIGRhdGEgb2YgQ1ZDLUNsaW5pYyBhbmQgMTAwMCBjb2xvcmVjdGFsIHBvbHlwIGltYWdlcyBvZiBMaW5rb3UgQ2hhbmcgR3VuZyBNZWRpY2FsIEhvc3BpdGFsLiBUaGUgcmVkLWdyZWVuLWJsdWUgKFJHQikgaW1hZ2VzIHdlcmUgdHJhbnNmb3JtZWQgdG8gMCB0byAyNTUgZ3JheXNjYWxlIGltYWdlcy4gUG9seXAgZGV0ZWN0aW9uIGFuZCBjbGFzc2lmaWNhdGlvbiB3ZXJlIHBlcmZvcm1lZCBieSBjb252b2x1dGlvbmFsIG5ldXJhbCBuZXR3b3JrIChDTk4pIG1vZGVsLiBEYXRhIGZvciBwb2x5cCBkZXRlY3Rpb24gd2FzIGRpdmlkZWQgaW50byBmaXZlIGdyb3VwcyBhbmQgdGVzdGVkIGJ5IDUtZm9sZCB2YWxpZGF0aW9uLiBUaGUgYWNjdXJhY3kgb2YgcG9seXAgZGV0ZWN0aW9uIHdhcyA5NS4xJSBmb3IgZ3JheXNjYWxlIGltYWdlcyB3aGljaCBpcyBoaWdoZXIgdGhhbiA5NC4xJSBmb3IgUkdCIGFuZCBuYXJyb3ctYmFuZCBpbWFnZXMuIFRoZSBkaWFnbm9zdGljIGFjY3VyYWN5LCBwcmVjaXNpb24gYW5kIHJlY2FsbCByYXRlcyB3ZXJlIDgyLjglLCA4Mi41JSBhbmQgOTUuMiUgZm9yIG5hcnJvdy1iYW5kIGltYWdlcywgcmVzcGVjdGl2ZWx5LiBUaGUgZXhwZXJpbWVudGFsIHJlc3VsdHMgc2hvdyB0aGF0IGdyYXlzY2FsZSBpbWFnZXMgYWNoaWV2ZSBhbiBlcXVpdmFsZW50IG9yIGV2ZW4gaGlnaGVyIGFjY3VyYWN5IG9mIHBvbHlwIGRldGVjdGlvbiB0aGFuIFJHQiBpbWFnZXMgZm9yIGxpZ2h0d2VpZ2h0IGNvbXB1dGF0aW9uLiBJdCBpcyBhbHNvIGZvdW5kIHRoYXQgdGhlIGFjY3VyYWN5IG9mIHBvbHlwIGRldGVjdGlvbiBhbmQgY2xhc3NpZmljYXRpb24gaXMgZHJhbWF0aWNhbGx5IGRlY3JlYXNlIHdoZW4gdGhlIHNpemUgb2YgcG9seXAgaW1hZ2VzIHNtYWxsIHRoYW4gMTYwMCBwaXhlbHMuIEl0IGlzIHJlY29tbWVuZGVkIHRoYXQgY2xpbmljaWFucyBjb3VsZCBhZGp1c3QgdGhlIGRpc3RhbmNlIGJldHdlZW4gdGhlIGxlbnMgYW5kIHBvbHlwcyBhcHByb3ByaWF0ZWx5IHRvIGVuaGFuY2UgdGhlIHN5c3RlbSBwZXJmb3JtYW5jZSB3aGVuIGNvbmR1Y3RpbmcgY29tcHV0ZXItYXNzaXN0ZWQgY29sb3JlY3RhbCBwb2x5cCBhbmFseXNpcy4iLCJwdWJsaXNoZXIiOiJNdWx0aWRpc2NpcGxpbmFyeSBEaWdpdGFsIFB1Ymxpc2hpbmcgSW5zdGl0dXRlIiwiaXNzdWUiOiIxOCIsInZvbHVtZSI6IjIxIiwiY29udGFpbmVyLXRpdGxlLXNob3J0IjoiIn0sImlzVGVtcG9yYXJ5IjpmYWxzZSwic3VwcHJlc3MtYXV0aG9yIjpmYWxzZSwiY29tcG9zaXRlIjpmYWxzZSwiYXV0aG9yLW9ubHkiOmZhbHNlfV19"/>
          <w:id w:val="-1164009454"/>
          <w:placeholder>
            <w:docPart w:val="DefaultPlaceholder_-1854013440"/>
          </w:placeholder>
        </w:sdtPr>
        <w:sdtEndPr/>
        <w:sdtContent>
          <w:r w:rsidR="00694338" w:rsidRPr="00694338">
            <w:rPr>
              <w:color w:val="000000"/>
              <w:lang w:val="es-ES"/>
            </w:rPr>
            <w:t>(</w:t>
          </w:r>
          <w:proofErr w:type="spellStart"/>
          <w:r w:rsidR="00694338" w:rsidRPr="00694338">
            <w:rPr>
              <w:color w:val="000000"/>
              <w:lang w:val="es-ES"/>
            </w:rPr>
            <w:t>Hsu</w:t>
          </w:r>
          <w:proofErr w:type="spellEnd"/>
          <w:r w:rsidR="00694338" w:rsidRPr="00694338">
            <w:rPr>
              <w:color w:val="000000"/>
              <w:lang w:val="es-ES"/>
            </w:rPr>
            <w:t xml:space="preserve"> et al., 2021)</w:t>
          </w:r>
        </w:sdtContent>
      </w:sdt>
      <w:r w:rsidRPr="107CEFD8">
        <w:rPr>
          <w:lang w:val="es-ES"/>
        </w:rPr>
        <w:t>.</w:t>
      </w:r>
    </w:p>
    <w:p w14:paraId="29941285" w14:textId="77777777" w:rsidR="001331B7" w:rsidRPr="002E45A7" w:rsidRDefault="001331B7" w:rsidP="002E45A7">
      <w:pPr>
        <w:jc w:val="both"/>
        <w:rPr>
          <w:lang w:val="es-ES"/>
        </w:rPr>
      </w:pPr>
    </w:p>
    <w:p w14:paraId="1127C74E" w14:textId="4B46AA6D" w:rsidR="002E45A7" w:rsidRDefault="36639863" w:rsidP="002E45A7">
      <w:pPr>
        <w:jc w:val="both"/>
        <w:rPr>
          <w:lang w:val="es-ES"/>
        </w:rPr>
      </w:pPr>
      <w:r w:rsidRPr="107CEFD8">
        <w:rPr>
          <w:lang w:val="es-ES"/>
        </w:rPr>
        <w:t xml:space="preserve">En </w:t>
      </w:r>
      <w:r w:rsidRPr="009C509B">
        <w:rPr>
          <w:lang w:val="es-ES"/>
        </w:rPr>
        <w:t xml:space="preserve">este </w:t>
      </w:r>
      <w:r w:rsidR="4914CD42" w:rsidRPr="009C509B">
        <w:rPr>
          <w:lang w:val="es-ES"/>
        </w:rPr>
        <w:t xml:space="preserve">trabajo </w:t>
      </w:r>
      <w:r w:rsidRPr="009C509B">
        <w:rPr>
          <w:lang w:val="es-ES"/>
        </w:rPr>
        <w:t xml:space="preserve">se </w:t>
      </w:r>
      <w:r w:rsidR="4914CD42" w:rsidRPr="009C509B">
        <w:rPr>
          <w:lang w:val="es-ES"/>
        </w:rPr>
        <w:t>propone</w:t>
      </w:r>
      <w:r w:rsidRPr="009C509B">
        <w:rPr>
          <w:lang w:val="es-ES"/>
        </w:rPr>
        <w:t xml:space="preserve"> un sistema DAC</w:t>
      </w:r>
      <w:r w:rsidR="334C8E66" w:rsidRPr="009C509B">
        <w:rPr>
          <w:lang w:val="es-ES"/>
        </w:rPr>
        <w:t xml:space="preserve"> </w:t>
      </w:r>
      <w:r w:rsidR="6B58EA36" w:rsidRPr="009C509B">
        <w:rPr>
          <w:lang w:val="es-ES"/>
        </w:rPr>
        <w:t xml:space="preserve">utilizando </w:t>
      </w:r>
      <w:r w:rsidR="6B58EA36" w:rsidRPr="002C12D9">
        <w:rPr>
          <w:lang w:val="es-ES"/>
        </w:rPr>
        <w:t>técnicas de</w:t>
      </w:r>
      <w:r w:rsidR="49DEC992" w:rsidRPr="002C12D9">
        <w:rPr>
          <w:lang w:val="es-ES"/>
        </w:rPr>
        <w:t xml:space="preserve"> </w:t>
      </w:r>
      <w:proofErr w:type="spellStart"/>
      <w:r w:rsidR="334C8E66" w:rsidRPr="002C12D9">
        <w:rPr>
          <w:lang w:val="es-ES"/>
        </w:rPr>
        <w:t>deep</w:t>
      </w:r>
      <w:proofErr w:type="spellEnd"/>
      <w:r w:rsidR="49DEC992" w:rsidRPr="002C12D9">
        <w:rPr>
          <w:lang w:val="es-ES"/>
        </w:rPr>
        <w:t xml:space="preserve"> </w:t>
      </w:r>
      <w:proofErr w:type="spellStart"/>
      <w:r w:rsidR="49DEC992" w:rsidRPr="002C12D9">
        <w:rPr>
          <w:lang w:val="es-ES"/>
        </w:rPr>
        <w:t>learning</w:t>
      </w:r>
      <w:proofErr w:type="spellEnd"/>
      <w:r w:rsidR="00816609">
        <w:rPr>
          <w:lang w:val="es-ES"/>
        </w:rPr>
        <w:t xml:space="preserve">, empleando </w:t>
      </w:r>
      <w:r w:rsidR="003B131B">
        <w:rPr>
          <w:lang w:val="es-ES"/>
        </w:rPr>
        <w:t>en el entrenamiento</w:t>
      </w:r>
      <w:r w:rsidR="32F6D9A9" w:rsidRPr="002C12D9">
        <w:rPr>
          <w:lang w:val="es-ES"/>
        </w:rPr>
        <w:t xml:space="preserve"> tres (3) </w:t>
      </w:r>
      <w:r w:rsidR="334C8E66" w:rsidRPr="002C12D9">
        <w:rPr>
          <w:lang w:val="es-ES"/>
        </w:rPr>
        <w:t xml:space="preserve">bases de datos </w:t>
      </w:r>
      <w:r w:rsidR="32F6D9A9" w:rsidRPr="002C12D9">
        <w:rPr>
          <w:lang w:val="es-ES"/>
        </w:rPr>
        <w:t>de acceso libre</w:t>
      </w:r>
      <w:r w:rsidR="00CF4210">
        <w:rPr>
          <w:lang w:val="es-ES"/>
        </w:rPr>
        <w:t xml:space="preserve">: </w:t>
      </w:r>
      <w:r w:rsidR="00CF4210" w:rsidRPr="003B46DB">
        <w:rPr>
          <w:b/>
          <w:bCs/>
          <w:lang w:val="es-ES"/>
        </w:rPr>
        <w:t>CVC-</w:t>
      </w:r>
      <w:proofErr w:type="spellStart"/>
      <w:r w:rsidR="00CF4210" w:rsidRPr="003B46DB">
        <w:rPr>
          <w:b/>
          <w:bCs/>
          <w:lang w:val="es-ES"/>
        </w:rPr>
        <w:t>ColonDB</w:t>
      </w:r>
      <w:proofErr w:type="spellEnd"/>
      <w:r w:rsidR="00AB10AE">
        <w:rPr>
          <w:lang w:val="es-ES"/>
        </w:rPr>
        <w:t xml:space="preserve"> </w:t>
      </w:r>
      <w:sdt>
        <w:sdtPr>
          <w:rPr>
            <w:color w:val="000000"/>
            <w:lang w:val="es-ES"/>
          </w:rPr>
          <w:tag w:val="MENDELEY_CITATION_v3_eyJjaXRhdGlvbklEIjoiTUVOREVMRVlfQ0lUQVRJT05fMTgwMWM4ZGUtNzAxZC00YmUyLWFlOTEtNTA4OTdmOTNjNDU1IiwicHJvcGVydGllcyI6eyJub3RlSW5kZXgiOjB9LCJpc0VkaXRlZCI6ZmFsc2UsIm1hbnVhbE92ZXJyaWRlIjp7ImlzTWFudWFsbHlPdmVycmlkZGVuIjpmYWxzZSwiY2l0ZXByb2NUZXh0IjoiKEJlcm5hbCBldCBhbC4sIDIwMTIpIiwibWFudWFsT3ZlcnJpZGVUZXh0IjoiIn0sImNpdGF0aW9uSXRlbXMiOlt7ImlkIjoiZWU2OGM3MzgtNmM5ZS0zMTMyLTg4ZmEtNDg3MGJlODY2NTc0IiwiaXRlbURhdGEiOnsidHlwZSI6ImFydGljbGUtam91cm5hbCIsImlkIjoiZWU2OGM3MzgtNmM5ZS0zMTMyLTg4ZmEtNDg3MGJlODY2NTc0IiwidGl0bGUiOiJUb3dhcmRzIGF1dG9tYXRpYyBwb2x5cCBkZXRlY3Rpb24gd2l0aCBhIHBvbHlwIGFwcGVhcmFuY2UgbW9kZWwiLCJhdXRob3IiOlt7ImZhbWlseSI6IkJlcm5hbCIsImdpdmVuIjoiSi4iLCJwYXJzZS1uYW1lcyI6ZmFsc2UsImRyb3BwaW5nLXBhcnRpY2xlIjoiIiwibm9uLWRyb3BwaW5nLXBhcnRpY2xlIjoiIn0seyJmYW1pbHkiOiJTw6FuY2hleiIsImdpdmVuIjoiSi4iLCJwYXJzZS1uYW1lcyI6ZmFsc2UsImRyb3BwaW5nLXBhcnRpY2xlIjoiIiwibm9uLWRyb3BwaW5nLXBhcnRpY2xlIjoiIn0seyJmYW1pbHkiOiJWaWxhcmnDsW8iLCJnaXZlbiI6IkYuIiwicGFyc2UtbmFtZXMiOmZhbHNlLCJkcm9wcGluZy1wYXJ0aWNsZSI6IiIsIm5vbi1kcm9wcGluZy1wYXJ0aWNsZSI6IiJ9XSwiY29udGFpbmVyLXRpdGxlIjoiUGF0dGVybiBSZWNvZ25pdGlvbiIsImNvbnRhaW5lci10aXRsZS1zaG9ydCI6IlBhdHRlcm4gUmVjb2duaXQiLCJhY2Nlc3NlZCI6eyJkYXRlLXBhcnRzIjpbWzIwMjQsNSwyMV1dfSwiRE9JIjoiMTAuMTAxNi9KLlBBVENPRy4yMDEyLjAzLjAwMiIsIklTU04iOiIwMDMxLTMyMDMiLCJpc3N1ZWQiOnsiZGF0ZS1wYXJ0cyI6W1syMDEyLDksMV1dfSwicGFnZSI6IjMxNjYtMzE4MiIsImFic3RyYWN0IjoiVGhpcyB3b3JrIGFpbXMgYXQgYXV0b21hdGljIHBvbHlwIGRldGVjdGlvbiBieSB1c2luZyBhIG1vZGVsIG9mIHBvbHlwIGFwcGVhcmFuY2UgaW4gdGhlIGNvbnRleHQgb2YgdGhlIGFuYWx5c2lzIG9mIGNvbG9ub3Njb3B5IHZpZGVvcy4gT3VyIG1ldGhvZCBjb25zaXN0cyBvZiB0aHJlZSBzdGFnZXM6IHJlZ2lvbiBzZWdtZW50YXRpb24sIHJlZ2lvbiBkZXNjcmlwdGlvbiBhbmQgcmVnaW9uIGNsYXNzaWZpY2F0aW9uLiBUaGUgcGVyZm9ybWFuY2Ugb2Ygb3VyIHJlZ2lvbiBzZWdtZW50YXRpb24gbWV0aG9kIGd1YXJhbnRlZXMgdGhhdCBpZiBhIHBvbHlwIGlzIHByZXNlbnQgaW4gdGhlIGltYWdlLCBpdCB3aWxsIGJlIGV4Y2x1c2l2ZWx5IGFuZCB0b3RhbGx5IGNvbnRhaW5lZCBpbiBhIHNpbmdsZSByZWdpb24uIFRoZSBvdXRwdXQgb2YgdGhlIGFsZ29yaXRobSBhbHNvIGRlZmluZXMgd2hpY2ggcmVnaW9ucyBjYW4gYmUgY29uc2lkZXJlZCBhcyBub24taW5mb3JtYXRpdmUuIFdlIGRlZmluZSBhcyBvdXIgcmVnaW9uIGRlc2NyaXB0b3IgdGhlIG5vdmVsIFNlY3RvciBBY2N1bXVsYXRpb24tRGVwdGggb2YgVmFsbGV5cyBBY2N1bXVsYXRpb24gKFNBLURPVkEpLCB3aGljaCBwcm92aWRlcyBhIG5lY2Vzc2FyeSBidXQgbm90IHN1ZmZpY2llbnQgY29uZGl0aW9uIGZvciB0aGUgcG9seXAgcHJlc2VuY2UuIEZpbmFsbHksIHdlIGNsYXNzaWZ5IG91ciBzZWdtZW50ZWQgcmVnaW9ucyBhY2NvcmRpbmcgdG8gdGhlIG1heGltYWwgdmFsdWVzIG9mIHRoZSBTQS1ET1ZBIGRlc2NyaXB0b3IuIE91ciBwcmVsaW1pbmFyeSBjbGFzc2lmaWNhdGlvbiByZXN1bHRzIGFyZSBwcm9taXNpbmcsIGVzcGVjaWFsbHkgd2hlbiBjbGFzc2lmeWluZyB0aG9zZSBwYXJ0cyBvZiB0aGUgaW1hZ2UgdGhhdCBkbyBub3QgY29udGFpbiBhIHBvbHlwIGluc2lkZS4gwqkgMjAxMiBFbHNldmllciBMdGQuIEFsbCByaWdodHMgcmVzZXJ2ZWQuIiwicHVibGlzaGVyIjoiUGVyZ2Ftb24iLCJpc3N1ZSI6IjkiLCJ2b2x1bWUiOiI0NSJ9LCJpc1RlbXBvcmFyeSI6ZmFsc2V9XX0="/>
          <w:id w:val="-1000888183"/>
          <w:placeholder>
            <w:docPart w:val="DefaultPlaceholder_-1854013440"/>
          </w:placeholder>
        </w:sdtPr>
        <w:sdtEndPr/>
        <w:sdtContent>
          <w:r w:rsidR="00694338" w:rsidRPr="00694338">
            <w:rPr>
              <w:color w:val="000000"/>
              <w:lang w:val="es-ES"/>
            </w:rPr>
            <w:t>(Bernal et al., 2012)</w:t>
          </w:r>
        </w:sdtContent>
      </w:sdt>
      <w:r w:rsidR="00CF4210">
        <w:rPr>
          <w:lang w:val="es-ES"/>
        </w:rPr>
        <w:t>,</w:t>
      </w:r>
      <w:r w:rsidR="00CF4210" w:rsidRPr="00CF4210">
        <w:rPr>
          <w:lang w:val="es-ES"/>
        </w:rPr>
        <w:t xml:space="preserve"> </w:t>
      </w:r>
      <w:r w:rsidR="00CF4210" w:rsidRPr="003B46DB">
        <w:rPr>
          <w:b/>
          <w:bCs/>
          <w:lang w:val="es-ES"/>
        </w:rPr>
        <w:t>CVC-</w:t>
      </w:r>
      <w:proofErr w:type="spellStart"/>
      <w:r w:rsidR="00CF4210" w:rsidRPr="003B46DB">
        <w:rPr>
          <w:b/>
          <w:bCs/>
          <w:lang w:val="es-ES"/>
        </w:rPr>
        <w:t>ClinicDB</w:t>
      </w:r>
      <w:proofErr w:type="spellEnd"/>
      <w:r w:rsidR="00694338">
        <w:rPr>
          <w:lang w:val="es-ES"/>
        </w:rPr>
        <w:t xml:space="preserve"> </w:t>
      </w:r>
      <w:sdt>
        <w:sdtPr>
          <w:rPr>
            <w:color w:val="000000"/>
            <w:lang w:val="es-ES"/>
          </w:rPr>
          <w:tag w:val="MENDELEY_CITATION_v3_eyJjaXRhdGlvbklEIjoiTUVOREVMRVlfQ0lUQVRJT05fYjkwNWRiM2ItYjQ4Mi00N2UyLTlhZTItM2IwMTI5MTgxZTgwIiwicHJvcGVydGllcyI6eyJub3RlSW5kZXgiOjB9LCJpc0VkaXRlZCI6ZmFsc2UsIm1hbnVhbE92ZXJyaWRlIjp7ImlzTWFudWFsbHlPdmVycmlkZGVuIjpmYWxzZSwiY2l0ZXByb2NUZXh0IjoiKEJlcm5hbCBldCBhbC4sIDIwMTUpIiwibWFudWFsT3ZlcnJpZGVUZXh0IjoiIn0sImNpdGF0aW9uSXRlbXMiOlt7ImlkIjoiNTZlNTExZTEtYWQzYy0zNjY5LWIzYTEtYTU0NDIzODI0Yzc5IiwiaXRlbURhdGEiOnsidHlwZSI6ImFydGljbGUtam91cm5hbCIsImlkIjoiNTZlNTExZTEtYWQzYy0zNjY5LWIzYTEtYTU0NDIzODI0Yzc5IiwidGl0bGUiOiJXTS1ET1ZBIG1hcHMgZm9yIGFjY3VyYXRlIHBvbHlwIGhpZ2hsaWdodGluZyBpbiBjb2xvbm9zY29weTogVmFsaWRhdGlvbiB2cy4gc2FsaWVuY3kgbWFwcyBmcm9tIHBoeXNpY2lhbnMuIENvbXB1dGVyaXplZCBNZWRpY2FsIEltYWdpbmcgYW5kIEdyYXBoaWNzIiwiYXV0aG9yIjpbeyJmYW1pbHkiOiJCZXJuYWwiLCJnaXZlbiI6IkoiLCJwYXJzZS1uYW1lcyI6ZmFsc2UsImRyb3BwaW5nLXBhcnRpY2xlIjoiIiwibm9uLWRyb3BwaW5nLXBhcnRpY2xlIjoiIn0seyJmYW1pbHkiOiJTw6FuY2hleiIsImdpdmVuIjoiRiIsInBhcnNlLW5hbWVzIjpmYWxzZSwiZHJvcHBpbmctcGFydGljbGUiOiIiLCJub24tZHJvcHBpbmctcGFydGljbGUiOiIifSx7ImZhbWlseSI6IkZlcm7DoW5kZXotRXNwYXJyYWNoIiwiZ2l2ZW4iOiJHIiwicGFyc2UtbmFtZXMiOmZhbHNlLCJkcm9wcGluZy1wYXJ0aWNsZSI6IiIsIm5vbi1kcm9wcGluZy1wYXJ0aWNsZSI6IiJ9LHsiZmFtaWx5IjoiR2lsIiwiZ2l2ZW4iOiJEIiwicGFyc2UtbmFtZXMiOmZhbHNlLCJkcm9wcGluZy1wYXJ0aWNsZSI6IiIsIm5vbi1kcm9wcGluZy1wYXJ0aWNsZSI6IiJ9LHsiZmFtaWx5IjoiUm9kcsOtZ3VleiIsImdpdmVuIjoiQyIsInBhcnNlLW5hbWVzIjpmYWxzZSwiZHJvcHBpbmctcGFydGljbGUiOiIiLCJub24tZHJvcHBpbmctcGFydGljbGUiOiIifSx7ImZhbWlseSI6IlZpbGFyacOxbyIsImdpdmVuIjoiRiIsInBhcnNlLW5hbWVzIjpmYWxzZSwiZHJvcHBpbmctcGFydGljbGUiOiIiLCJub24tZHJvcHBpbmctcGFydGljbGUiOiIifV0sImFjY2Vzc2VkIjp7ImRhdGUtcGFydHMiOltbMjAyNCw1LDIxXV19LCJVUkwiOiJodHRwczovL3BvbHlwLmdyYW5kLWNoYWxsZW5nZS5vcmcvQ1ZDQ2xpbmljREIvIiwiaXNzdWVkIjp7ImRhdGUtcGFydHMiOltbMjAxNV1dfSwiY29udGFpbmVyLXRpdGxlLXNob3J0IjoiIn0sImlzVGVtcG9yYXJ5IjpmYWxzZX1dfQ=="/>
          <w:id w:val="315626114"/>
          <w:placeholder>
            <w:docPart w:val="DefaultPlaceholder_-1854013440"/>
          </w:placeholder>
        </w:sdtPr>
        <w:sdtEndPr/>
        <w:sdtContent>
          <w:r w:rsidR="00694338" w:rsidRPr="00694338">
            <w:rPr>
              <w:color w:val="000000"/>
              <w:lang w:val="es-ES"/>
            </w:rPr>
            <w:t>(Bernal et al., 2015)</w:t>
          </w:r>
        </w:sdtContent>
      </w:sdt>
      <w:r w:rsidR="00CF4210" w:rsidRPr="00CF4210">
        <w:rPr>
          <w:lang w:val="es-ES"/>
        </w:rPr>
        <w:t xml:space="preserve"> </w:t>
      </w:r>
      <w:r w:rsidR="00CF4210">
        <w:rPr>
          <w:lang w:val="es-ES"/>
        </w:rPr>
        <w:t>y</w:t>
      </w:r>
      <w:r w:rsidR="00CF4210" w:rsidRPr="00CF4210">
        <w:rPr>
          <w:lang w:val="es-ES"/>
        </w:rPr>
        <w:t xml:space="preserve"> </w:t>
      </w:r>
      <w:proofErr w:type="spellStart"/>
      <w:r w:rsidR="00CF4210" w:rsidRPr="003B46DB">
        <w:rPr>
          <w:b/>
          <w:bCs/>
          <w:lang w:val="es-ES"/>
        </w:rPr>
        <w:t>Kvasir</w:t>
      </w:r>
      <w:proofErr w:type="spellEnd"/>
      <w:r w:rsidR="00CF4210" w:rsidRPr="003B46DB">
        <w:rPr>
          <w:b/>
          <w:bCs/>
          <w:lang w:val="es-ES"/>
        </w:rPr>
        <w:t>-SEG</w:t>
      </w:r>
      <w:r w:rsidR="00E403B7">
        <w:rPr>
          <w:lang w:val="es-ES"/>
        </w:rPr>
        <w:t xml:space="preserve"> </w:t>
      </w:r>
      <w:sdt>
        <w:sdtPr>
          <w:rPr>
            <w:color w:val="000000"/>
            <w:lang w:val="es-ES"/>
          </w:rPr>
          <w:tag w:val="MENDELEY_CITATION_v3_eyJjaXRhdGlvbklEIjoiTUVOREVMRVlfQ0lUQVRJT05fYWVlOTIxM2MtYmFkZC00NDRmLThjMTQtZDM5YmFiMDZiYzcwIiwicHJvcGVydGllcyI6eyJub3RlSW5kZXgiOjB9LCJpc0VkaXRlZCI6ZmFsc2UsIm1hbnVhbE92ZXJyaWRlIjp7ImlzTWFudWFsbHlPdmVycmlkZGVuIjpmYWxzZSwiY2l0ZXByb2NUZXh0IjoiKEpoYSBldCBhbC4sIDIwMjApIiwibWFudWFsT3ZlcnJpZGVUZXh0IjoiIn0sImNpdGF0aW9uSXRlbXMiOlt7ImlkIjoiZDI5NzM0MzAtZDg5My0zYTJjLTlmNGMtYmZmNDZhYjg2MTMzIiwiaXRlbURhdGEiOnsidHlwZSI6ImFydGljbGUtam91cm5hbCIsImlkIjoiZDI5NzM0MzAtZDg5My0zYTJjLTlmNGMtYmZmNDZhYjg2MTMzIiwidGl0bGUiOiJLdmFzaXItU0VHOiBBIFNlZ21lbnRlZCBQb2x5cCBEYXRhc2V0IiwiYXV0aG9yIjpbeyJmYW1pbHkiOiJKaGEiLCJnaXZlbiI6IkRlYmVzaCIsInBhcnNlLW5hbWVzIjpmYWxzZSwiZHJvcHBpbmctcGFydGljbGUiOiIiLCJub24tZHJvcHBpbmctcGFydGljbGUiOiIifSx7ImZhbWlseSI6IlNtZWRzcnVkIiwiZ2l2ZW4iOiJQaWEgSC4iLCJwYXJzZS1uYW1lcyI6ZmFsc2UsImRyb3BwaW5nLXBhcnRpY2xlIjoiIiwibm9uLWRyb3BwaW5nLXBhcnRpY2xlIjoiIn0seyJmYW1pbHkiOiJSaWVnbGVyIiwiZ2l2ZW4iOiJNaWNoYWVsIEEuIiwicGFyc2UtbmFtZXMiOmZhbHNlLCJkcm9wcGluZy1wYXJ0aWNsZSI6IiIsIm5vbi1kcm9wcGluZy1wYXJ0aWNsZSI6IiJ9LHsiZmFtaWx5IjoiSGFsdm9yc2VuIiwiZ2l2ZW4iOiJQw6VsIiwicGFyc2UtbmFtZXMiOmZhbHNlLCJkcm9wcGluZy1wYXJ0aWNsZSI6IiIsIm5vbi1kcm9wcGluZy1wYXJ0aWNsZSI6IiJ9LHsiZmFtaWx5IjoiTGFuZ2UiLCJnaXZlbiI6IlRob21hcyIsInBhcnNlLW5hbWVzIjpmYWxzZSwiZHJvcHBpbmctcGFydGljbGUiOiIiLCJub24tZHJvcHBpbmctcGFydGljbGUiOiJkZSJ9LHsiZmFtaWx5IjoiSm9oYW5zZW4iLCJnaXZlbiI6IkRhZyIsInBhcnNlLW5hbWVzIjpmYWxzZSwiZHJvcHBpbmctcGFydGljbGUiOiIiLCJub24tZHJvcHBpbmctcGFydGljbGUiOiIifSx7ImZhbWlseSI6IkpvaGFuc2VuIiwiZ2l2ZW4iOiJIw6V2YXJkIEQ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UsMjFdXX0sIkRPSSI6IjEwLjEwMDcvOTc4LTMtMDMwLTM3NzM0LTJfMzciLCJJU0JOIjoiOTc4MzAzMDM3NzMzNSIsIklTU04iOiIxNjExMzM0OSIsImlzc3VlZCI6eyJkYXRlLXBhcnRzIjpbWzIwMjBdXX0sInBhZ2UiOiI0NTEtNDYyIiwiYWJzdHJhY3QiOiJQaXhlbC13aXNlIGltYWdlIHNlZ21lbnRhdGlvbiBpcyBhIGhpZ2hseSBkZW1hbmRpbmcgdGFzayBpbiBtZWRpY2FsLWltYWdlIGFuYWx5c2lzLiBJbiBwcmFjdGljZSwgaXQgaXMgZGlmZmljdWx0IHRvIGZpbmQgYW5ub3RhdGVkIG1lZGljYWwgaW1hZ2VzIHdpdGggY29ycmVzcG9uZGluZyBzZWdtZW50YXRpb24gbWFza3MuIEluIHRoaXMgcGFwZXIsIHdlIHByZXNlbnQgS3Zhc2lyLVNFRzogYW4gb3Blbi1hY2Nlc3MgZGF0YXNldCBvZiBnYXN0cm9pbnRlc3RpbmFsIHBvbHlwIGltYWdlcyBhbmQgY29ycmVzcG9uZGluZyBzZWdtZW50YXRpb24gbWFza3MsIG1hbnVhbGx5IGFubm90YXRlZCBieSBhIG1lZGljYWwgZG9jdG9yIGFuZCB0aGVuIHZlcmlmaWVkIGJ5IGFuIGV4cGVyaWVuY2VkIGdhc3Ryb2VudGVyb2xvZ2lzdC4gTW9yZW92ZXIsIHdlIGFsc28gZ2VuZXJhdGVkIHRoZSBib3VuZGluZyBib3hlcyBvZiB0aGUgcG9seXAgcmVnaW9ucyB3aXRoIHRoZSBoZWxwIG9mIHNlZ21lbnRhdGlvbiBtYXNrcy4gV2UgZGVtb25zdHJhdGUgdGhlIHVzZSBvZiBvdXIgZGF0YXNldCB3aXRoIGEgdHJhZGl0aW9uYWwgc2VnbWVudGF0aW9uIGFwcHJvYWNoIGFuZCBhIG1vZGVybiBkZWVwLWxlYXJuaW5nIGJhc2VkIENvbnZvbHV0aW9uYWwgTmV1cmFsIE5ldHdvcmsgKENOTikgYXBwcm9hY2guIFRoZSBkYXRhc2V0IHdpbGwgYmUgb2YgdmFsdWUgZm9yIHJlc2VhcmNoZXJzIHRvIHJlcHJvZHVjZSByZXN1bHRzIGFuZCBjb21wYXJlIG1ldGhvZHMuIEJ5IGFkZGluZyBzZWdtZW50YXRpb24gbWFza3MgdG8gdGhlIEt2YXNpciBkYXRhc2V0LCB3aGljaCBvbmx5IHByb3ZpZGUgZnJhbWUtd2lzZSBhbm5vdGF0aW9ucywgd2UgZW5hYmxlIG11bHRpbWVkaWEgYW5kIGNvbXB1dGVyIHZpc2lvbiByZXNlYXJjaGVycyB0byBjb250cmlidXRlIGluIHRoZSBmaWVsZCBvZiBwb2x5cCBzZWdtZW50YXRpb24gYW5kIGF1dG9tYXRpYyBhbmFseXNpcyBvZiBjb2xvbm9zY29weSBpbWFnZXMuIiwicHVibGlzaGVyIjoiU3ByaW5nZXIiLCJ2b2x1bWUiOiIxMTk2MiBMTkNTIiwiY29udGFpbmVyLXRpdGxlLXNob3J0IjoiIn0sImlzVGVtcG9yYXJ5IjpmYWxzZX1dfQ=="/>
          <w:id w:val="-1780087865"/>
          <w:placeholder>
            <w:docPart w:val="DefaultPlaceholder_-1854013440"/>
          </w:placeholder>
        </w:sdtPr>
        <w:sdtEndPr/>
        <w:sdtContent>
          <w:r w:rsidR="003B46DB" w:rsidRPr="003B46DB">
            <w:rPr>
              <w:color w:val="000000"/>
              <w:lang w:val="es-ES"/>
            </w:rPr>
            <w:t>(</w:t>
          </w:r>
          <w:proofErr w:type="spellStart"/>
          <w:r w:rsidR="003B46DB" w:rsidRPr="003B46DB">
            <w:rPr>
              <w:color w:val="000000"/>
              <w:lang w:val="es-ES"/>
            </w:rPr>
            <w:t>Jha</w:t>
          </w:r>
          <w:proofErr w:type="spellEnd"/>
          <w:r w:rsidR="003B46DB" w:rsidRPr="003B46DB">
            <w:rPr>
              <w:color w:val="000000"/>
              <w:lang w:val="es-ES"/>
            </w:rPr>
            <w:t xml:space="preserve"> et al., 2020)</w:t>
          </w:r>
        </w:sdtContent>
      </w:sdt>
      <w:r w:rsidR="003B131B">
        <w:rPr>
          <w:lang w:val="es-ES"/>
        </w:rPr>
        <w:t xml:space="preserve">. </w:t>
      </w:r>
      <w:r w:rsidR="00D16D19">
        <w:rPr>
          <w:lang w:val="es-ES"/>
        </w:rPr>
        <w:t>El mejor modelo encontrado logró</w:t>
      </w:r>
      <w:r w:rsidR="006157EA">
        <w:rPr>
          <w:lang w:val="es-ES"/>
        </w:rPr>
        <w:t xml:space="preserve"> </w:t>
      </w:r>
      <w:r w:rsidR="27184643" w:rsidRPr="009C509B">
        <w:rPr>
          <w:lang w:val="es-ES"/>
        </w:rPr>
        <w:t xml:space="preserve">una precisión del </w:t>
      </w:r>
      <w:r w:rsidR="27184643" w:rsidRPr="00BC154A">
        <w:rPr>
          <w:highlight w:val="yellow"/>
          <w:lang w:val="es-ES"/>
        </w:rPr>
        <w:t>x %</w:t>
      </w:r>
      <w:r w:rsidR="27184643" w:rsidRPr="009C509B">
        <w:rPr>
          <w:lang w:val="es-ES"/>
        </w:rPr>
        <w:t xml:space="preserve"> para la</w:t>
      </w:r>
      <w:r w:rsidR="49DEC992" w:rsidRPr="009C509B">
        <w:rPr>
          <w:lang w:val="es-ES"/>
        </w:rPr>
        <w:t xml:space="preserve"> identificación </w:t>
      </w:r>
      <w:r w:rsidR="49DEC992" w:rsidRPr="107CEFD8">
        <w:rPr>
          <w:lang w:val="es-ES"/>
        </w:rPr>
        <w:t>de pólipos</w:t>
      </w:r>
      <w:r w:rsidR="16922580" w:rsidRPr="107CEFD8">
        <w:rPr>
          <w:lang w:val="es-ES"/>
        </w:rPr>
        <w:t xml:space="preserve"> colorrectales</w:t>
      </w:r>
      <w:r w:rsidR="49DEC992" w:rsidRPr="107CEFD8">
        <w:rPr>
          <w:lang w:val="es-ES"/>
        </w:rPr>
        <w:t xml:space="preserve"> en colonoscopias para una detección temprana y precisa del CCR.</w:t>
      </w:r>
    </w:p>
    <w:p w14:paraId="3EBDF77A" w14:textId="37BF8DAD" w:rsidR="00083979" w:rsidRPr="007F7121" w:rsidRDefault="00B05D5B" w:rsidP="007F7121">
      <w:pPr>
        <w:jc w:val="both"/>
        <w:rPr>
          <w:lang w:val="es-CO"/>
        </w:rPr>
      </w:pPr>
      <w:r>
        <w:rPr>
          <w:lang w:val="es-CO"/>
        </w:rPr>
        <w:t xml:space="preserve"> </w:t>
      </w:r>
    </w:p>
    <w:p w14:paraId="3BD14CC2" w14:textId="128945C0" w:rsidR="009B6860" w:rsidRDefault="009B6860" w:rsidP="009B6860">
      <w:pPr>
        <w:pStyle w:val="Heading1"/>
        <w:spacing w:line="259" w:lineRule="auto"/>
      </w:pPr>
      <w:bookmarkStart w:id="19" w:name="_Toc162847825"/>
      <w:r>
        <w:t>M</w:t>
      </w:r>
      <w:bookmarkEnd w:id="19"/>
      <w:r w:rsidR="007F7121">
        <w:t>etodos</w:t>
      </w:r>
    </w:p>
    <w:p w14:paraId="3C4581AC" w14:textId="724185B9" w:rsidR="007F7121" w:rsidRDefault="007F7121" w:rsidP="007F7121">
      <w:pPr>
        <w:pStyle w:val="Heading2"/>
        <w:rPr>
          <w:lang w:val="es-CO"/>
        </w:rPr>
      </w:pPr>
      <w:r w:rsidRPr="007F7121">
        <w:rPr>
          <w:lang w:val="es-CO"/>
        </w:rPr>
        <w:t>Descripción de la base d</w:t>
      </w:r>
      <w:r>
        <w:rPr>
          <w:lang w:val="es-CO"/>
        </w:rPr>
        <w:t>e datos</w:t>
      </w:r>
    </w:p>
    <w:p w14:paraId="1EF17177" w14:textId="77777777" w:rsidR="00C616BA" w:rsidRPr="00C616BA" w:rsidRDefault="00C616BA" w:rsidP="00C616BA">
      <w:pPr>
        <w:jc w:val="both"/>
        <w:rPr>
          <w:lang w:val="es-CO"/>
        </w:rPr>
      </w:pPr>
      <w:r w:rsidRPr="00C616BA">
        <w:rPr>
          <w:lang w:val="es-CO"/>
        </w:rPr>
        <w:t xml:space="preserve">En 2015, el grupo de investigación CIM@LAB, en colaboración con el IDIME, publicó lo que sería la primera versión de la "Digital </w:t>
      </w:r>
      <w:proofErr w:type="spellStart"/>
      <w:r w:rsidRPr="00C616BA">
        <w:rPr>
          <w:lang w:val="es-CO"/>
        </w:rPr>
        <w:t>Database</w:t>
      </w:r>
      <w:proofErr w:type="spellEnd"/>
      <w:r w:rsidRPr="00C616BA">
        <w:rPr>
          <w:lang w:val="es-CO"/>
        </w:rPr>
        <w:t xml:space="preserve"> </w:t>
      </w:r>
      <w:proofErr w:type="spellStart"/>
      <w:r w:rsidRPr="00C616BA">
        <w:rPr>
          <w:lang w:val="es-CO"/>
        </w:rPr>
        <w:t>of</w:t>
      </w:r>
      <w:proofErr w:type="spellEnd"/>
      <w:r w:rsidRPr="00C616BA">
        <w:rPr>
          <w:lang w:val="es-CO"/>
        </w:rPr>
        <w:t xml:space="preserve"> </w:t>
      </w:r>
      <w:proofErr w:type="spellStart"/>
      <w:r w:rsidRPr="00C616BA">
        <w:rPr>
          <w:lang w:val="es-CO"/>
        </w:rPr>
        <w:t>Thyroid</w:t>
      </w:r>
      <w:proofErr w:type="spellEnd"/>
      <w:r w:rsidRPr="00C616BA">
        <w:rPr>
          <w:lang w:val="es-CO"/>
        </w:rPr>
        <w:t xml:space="preserve"> </w:t>
      </w:r>
      <w:proofErr w:type="spellStart"/>
      <w:r w:rsidRPr="00C616BA">
        <w:rPr>
          <w:lang w:val="es-CO"/>
        </w:rPr>
        <w:t>Ultrasound</w:t>
      </w:r>
      <w:proofErr w:type="spellEnd"/>
      <w:r w:rsidRPr="00C616BA">
        <w:rPr>
          <w:lang w:val="es-CO"/>
        </w:rPr>
        <w:t xml:space="preserve"> </w:t>
      </w:r>
      <w:proofErr w:type="spellStart"/>
      <w:r w:rsidRPr="00C616BA">
        <w:rPr>
          <w:lang w:val="es-CO"/>
        </w:rPr>
        <w:t>Images</w:t>
      </w:r>
      <w:proofErr w:type="spellEnd"/>
      <w:r w:rsidRPr="00C616BA">
        <w:rPr>
          <w:lang w:val="es-CO"/>
        </w:rPr>
        <w:t>" (DDTI). Esta versión inicial constaba de 99 casos, con 134 imágenes en formato JPG y un archivo '.</w:t>
      </w:r>
      <w:proofErr w:type="spellStart"/>
      <w:r w:rsidRPr="00C616BA">
        <w:rPr>
          <w:lang w:val="es-CO"/>
        </w:rPr>
        <w:t>xml</w:t>
      </w:r>
      <w:proofErr w:type="spellEnd"/>
      <w:r w:rsidRPr="00C616BA">
        <w:rPr>
          <w:lang w:val="es-CO"/>
        </w:rPr>
        <w:t>' que contenía anotaciones clínicas realizadas por expertos, además de la información de cada paciente. A lo largo de los años, la base de datos ha sido objeto de actualizaciones periódicas, incorporando nuevos casos para enriquecer su contenido.</w:t>
      </w:r>
    </w:p>
    <w:p w14:paraId="2F9AB57A" w14:textId="77777777" w:rsidR="00C616BA" w:rsidRPr="00C616BA" w:rsidRDefault="00C616BA" w:rsidP="00C616BA">
      <w:pPr>
        <w:jc w:val="both"/>
        <w:rPr>
          <w:lang w:val="es-CO"/>
        </w:rPr>
      </w:pPr>
    </w:p>
    <w:p w14:paraId="5446145D" w14:textId="5D30DB97" w:rsidR="005054B3" w:rsidRDefault="00C616BA" w:rsidP="00C616BA">
      <w:pPr>
        <w:jc w:val="both"/>
        <w:rPr>
          <w:lang w:val="es-CO"/>
        </w:rPr>
      </w:pPr>
      <w:r w:rsidRPr="00C616BA">
        <w:rPr>
          <w:lang w:val="es-CO"/>
        </w:rPr>
        <w:t xml:space="preserve">Para el año 2023, la DDTI experimentó su última actualización, la cual se llevó a cabo para alinearla con los </w:t>
      </w:r>
      <w:r w:rsidRPr="00C616BA">
        <w:rPr>
          <w:lang w:val="es-CO"/>
        </w:rPr>
        <w:lastRenderedPageBreak/>
        <w:t>criterios más recientes establecidos por la ARC-TIRADS. Esta actualización implicó una serie de revisiones, reevaluación de la calidad de las imágenes, modificaciones en las anotaciones, considerando la inclusión de nuevos especialistas. Además, el cambio de formato se diseñó para facilitar la integración de las anotaciones con plataformas más compatibles con las necesidades del profesional clínico. A pesar de estos ajustes, es importante señalar que los cambios implementados no afectan el diagnóstico de malignidad derivado de las imágenes. La reducción en el número de casos disponibles en la base de datos se justifica por la necesidad de cumplir con las demandas de esta actualización. Como se destaca en la documentación de la primera versión de la base de datos, se identificó que no todas las imágenes contaban con las anotaciones apropiadas tras ser evaluadas radiológicamente y confirmadas patológicamente.</w:t>
      </w:r>
    </w:p>
    <w:p w14:paraId="4085700C" w14:textId="77777777" w:rsidR="005054B3" w:rsidRPr="005054B3" w:rsidRDefault="005054B3" w:rsidP="005054B3">
      <w:pPr>
        <w:jc w:val="both"/>
        <w:rPr>
          <w:lang w:val="es-CO"/>
        </w:rPr>
      </w:pPr>
    </w:p>
    <w:p w14:paraId="54E065CE" w14:textId="1A6A3F11" w:rsidR="007F7121" w:rsidRDefault="007F7121" w:rsidP="007F7121">
      <w:pPr>
        <w:pStyle w:val="Heading2"/>
        <w:rPr>
          <w:lang w:val="es-CO"/>
        </w:rPr>
      </w:pPr>
      <w:r>
        <w:rPr>
          <w:lang w:val="es-CO"/>
        </w:rPr>
        <w:t>Descripción de la propuesta</w:t>
      </w:r>
    </w:p>
    <w:p w14:paraId="35664409" w14:textId="6BEDF9AC" w:rsidR="00C616BA" w:rsidRPr="00C616BA" w:rsidRDefault="00640741" w:rsidP="00C616BA">
      <w:pPr>
        <w:jc w:val="both"/>
        <w:rPr>
          <w:lang w:val="es-CO"/>
        </w:rPr>
      </w:pPr>
      <w:r w:rsidRPr="00640741">
        <w:rPr>
          <w:lang w:val="es-CO"/>
        </w:rPr>
        <w:t xml:space="preserve">En el proyecto propuesto, se desarrollará de un modelo abierto de redes neuronales convolucionales para el diagnóstico y segmentación de nódulos tiroideos. Se dispondrá de la base de datos abierta de imágenes ecográficas de tiroides enriquecida con anotaciones clínicas (segunda versión del 2023), proporcionada por el grupo de investigación </w:t>
      </w:r>
      <w:proofErr w:type="spellStart"/>
      <w:r w:rsidRPr="00640741">
        <w:rPr>
          <w:lang w:val="es-CO"/>
        </w:rPr>
        <w:t>Computer</w:t>
      </w:r>
      <w:proofErr w:type="spellEnd"/>
      <w:r w:rsidRPr="00640741">
        <w:rPr>
          <w:lang w:val="es-CO"/>
        </w:rPr>
        <w:t xml:space="preserve"> </w:t>
      </w:r>
      <w:proofErr w:type="spellStart"/>
      <w:r w:rsidRPr="00640741">
        <w:rPr>
          <w:lang w:val="es-CO"/>
        </w:rPr>
        <w:t>Imaging</w:t>
      </w:r>
      <w:proofErr w:type="spellEnd"/>
      <w:r w:rsidRPr="00640741">
        <w:rPr>
          <w:lang w:val="es-CO"/>
        </w:rPr>
        <w:t xml:space="preserve"> and Medical </w:t>
      </w:r>
      <w:proofErr w:type="spellStart"/>
      <w:r w:rsidRPr="00640741">
        <w:rPr>
          <w:lang w:val="es-CO"/>
        </w:rPr>
        <w:t>Applications</w:t>
      </w:r>
      <w:proofErr w:type="spellEnd"/>
      <w:r w:rsidRPr="00640741">
        <w:rPr>
          <w:lang w:val="es-CO"/>
        </w:rPr>
        <w:t xml:space="preserve"> </w:t>
      </w:r>
      <w:proofErr w:type="spellStart"/>
      <w:r w:rsidRPr="00640741">
        <w:rPr>
          <w:lang w:val="es-CO"/>
        </w:rPr>
        <w:t>Laboratory</w:t>
      </w:r>
      <w:proofErr w:type="spellEnd"/>
      <w:r w:rsidRPr="00640741">
        <w:rPr>
          <w:lang w:val="es-CO"/>
        </w:rPr>
        <w:t xml:space="preserve"> (CIM@LAB) de la Universidad Nacional de Colombia y el Instituto de Diagnóstico Médico (IDIME). Se empleará la técnica de transferencia de aprendizaje con modelos avanzados como MobileNetV3 y U-NET. Se evaluará si la fusión de múltiples modelos mejora la precisión del diagnóstico.</w:t>
      </w:r>
    </w:p>
    <w:p w14:paraId="7C2736E8" w14:textId="3DE5A41B" w:rsidR="009B6860" w:rsidRDefault="007F7121" w:rsidP="009B6860">
      <w:pPr>
        <w:pStyle w:val="Heading1"/>
        <w:spacing w:line="259" w:lineRule="auto"/>
      </w:pPr>
      <w:r>
        <w:t>Resultados</w:t>
      </w:r>
    </w:p>
    <w:p w14:paraId="370853DF" w14:textId="3D0B71D8" w:rsidR="009B6860" w:rsidRDefault="007F7121" w:rsidP="009B6860">
      <w:pPr>
        <w:pStyle w:val="Heading1"/>
        <w:spacing w:line="259" w:lineRule="auto"/>
      </w:pPr>
      <w:r>
        <w:t>Discusión y Conclusiones</w:t>
      </w:r>
    </w:p>
    <w:p w14:paraId="1D03D515" w14:textId="28E1245E" w:rsidR="007C791E" w:rsidRDefault="007F7121" w:rsidP="00CC3136">
      <w:pPr>
        <w:pStyle w:val="Heading1"/>
        <w:spacing w:line="259" w:lineRule="auto"/>
      </w:pPr>
      <w:r>
        <w:t>Agradecimientos</w:t>
      </w:r>
    </w:p>
    <w:p w14:paraId="1D7BCD5B" w14:textId="77777777" w:rsidR="00CC3136" w:rsidRDefault="00CC3136" w:rsidP="00CC3136"/>
    <w:p w14:paraId="5D4E1D91" w14:textId="77777777" w:rsidR="00CC3136" w:rsidRPr="00CC3136" w:rsidRDefault="00CC3136" w:rsidP="00CC3136"/>
    <w:p w14:paraId="64FFC113" w14:textId="77777777" w:rsidR="00CC3136" w:rsidRDefault="00CC3136" w:rsidP="00CC3136">
      <w:pPr>
        <w:pStyle w:val="Heading1"/>
        <w:spacing w:line="259" w:lineRule="auto"/>
      </w:pPr>
      <w:r>
        <w:t>Agradecimientos</w:t>
      </w:r>
    </w:p>
    <w:p w14:paraId="47261C56" w14:textId="77777777" w:rsidR="00CC3136" w:rsidRDefault="00CC3136" w:rsidP="00CC3136"/>
    <w:sdt>
      <w:sdtPr>
        <w:tag w:val="MENDELEY_BIBLIOGRAPHY"/>
        <w:id w:val="-88087087"/>
        <w:placeholder>
          <w:docPart w:val="DefaultPlaceholder_-1854013440"/>
        </w:placeholder>
      </w:sdtPr>
      <w:sdtEndPr/>
      <w:sdtContent>
        <w:p w14:paraId="65BB69FC" w14:textId="77777777" w:rsidR="003B46DB" w:rsidRDefault="003B46DB">
          <w:pPr>
            <w:autoSpaceDE w:val="0"/>
            <w:autoSpaceDN w:val="0"/>
            <w:ind w:hanging="480"/>
            <w:divId w:val="1506943786"/>
            <w:rPr>
              <w:rFonts w:eastAsia="Times New Roman"/>
              <w:sz w:val="24"/>
              <w:szCs w:val="24"/>
            </w:rPr>
          </w:pPr>
          <w:r>
            <w:rPr>
              <w:rFonts w:eastAsia="Times New Roman"/>
            </w:rPr>
            <w:t xml:space="preserve">Ahmad, O. F., Soares, A. S., </w:t>
          </w:r>
          <w:proofErr w:type="spellStart"/>
          <w:r>
            <w:rPr>
              <w:rFonts w:eastAsia="Times New Roman"/>
            </w:rPr>
            <w:t>Mazomenos</w:t>
          </w:r>
          <w:proofErr w:type="spellEnd"/>
          <w:r>
            <w:rPr>
              <w:rFonts w:eastAsia="Times New Roman"/>
            </w:rPr>
            <w:t xml:space="preserve">, E., Brandao, P., Vega, R., Seward, E., Stoyanov, D., Chand, M., &amp; Lovat, L. B. (2019). Artificial intelligence and computer-aided diagnosis in colonoscopy: current evidence and future directions. </w:t>
          </w:r>
          <w:r>
            <w:rPr>
              <w:rFonts w:eastAsia="Times New Roman"/>
              <w:i/>
              <w:iCs/>
            </w:rPr>
            <w:t>The Lancet Gastroenterology and Hepatology</w:t>
          </w:r>
          <w:r>
            <w:rPr>
              <w:rFonts w:eastAsia="Times New Roman"/>
            </w:rPr>
            <w:t xml:space="preserve">, </w:t>
          </w:r>
          <w:r>
            <w:rPr>
              <w:rFonts w:eastAsia="Times New Roman"/>
              <w:i/>
              <w:iCs/>
            </w:rPr>
            <w:t>4</w:t>
          </w:r>
          <w:r>
            <w:rPr>
              <w:rFonts w:eastAsia="Times New Roman"/>
            </w:rPr>
            <w:t>(1), 71–80. https://doi.org/10.1016/S2468-1253(18)30282-6</w:t>
          </w:r>
        </w:p>
        <w:p w14:paraId="61DDDD95" w14:textId="77777777" w:rsidR="003B46DB" w:rsidRDefault="003B46DB">
          <w:pPr>
            <w:autoSpaceDE w:val="0"/>
            <w:autoSpaceDN w:val="0"/>
            <w:ind w:hanging="480"/>
            <w:divId w:val="847139619"/>
            <w:rPr>
              <w:rFonts w:eastAsia="Times New Roman"/>
            </w:rPr>
          </w:pPr>
          <w:r>
            <w:rPr>
              <w:rFonts w:eastAsia="Times New Roman"/>
            </w:rPr>
            <w:t>Bernal, J., Sánchez, F., Fernández-</w:t>
          </w:r>
          <w:proofErr w:type="spellStart"/>
          <w:r>
            <w:rPr>
              <w:rFonts w:eastAsia="Times New Roman"/>
            </w:rPr>
            <w:t>Esparrach</w:t>
          </w:r>
          <w:proofErr w:type="spellEnd"/>
          <w:r>
            <w:rPr>
              <w:rFonts w:eastAsia="Times New Roman"/>
            </w:rPr>
            <w:t xml:space="preserve">, G., Gil, D., Rodríguez, C., &amp; </w:t>
          </w:r>
          <w:proofErr w:type="spellStart"/>
          <w:r>
            <w:rPr>
              <w:rFonts w:eastAsia="Times New Roman"/>
            </w:rPr>
            <w:t>Vilariño</w:t>
          </w:r>
          <w:proofErr w:type="spellEnd"/>
          <w:r>
            <w:rPr>
              <w:rFonts w:eastAsia="Times New Roman"/>
            </w:rPr>
            <w:t xml:space="preserve">, F. (2015). </w:t>
          </w:r>
          <w:r>
            <w:rPr>
              <w:rFonts w:eastAsia="Times New Roman"/>
              <w:i/>
              <w:iCs/>
            </w:rPr>
            <w:t>WM-DOVA maps for accurate polyp highlighting in colonoscopy: Validation vs. saliency maps from physicians. Computerized Medical Imaging and Graphics</w:t>
          </w:r>
          <w:r>
            <w:rPr>
              <w:rFonts w:eastAsia="Times New Roman"/>
            </w:rPr>
            <w:t>. https://polyp.grand-challenge.org/CVCClinicDB/</w:t>
          </w:r>
        </w:p>
        <w:p w14:paraId="178A92B2" w14:textId="77777777" w:rsidR="003B46DB" w:rsidRDefault="003B46DB">
          <w:pPr>
            <w:autoSpaceDE w:val="0"/>
            <w:autoSpaceDN w:val="0"/>
            <w:ind w:hanging="480"/>
            <w:divId w:val="14698273"/>
            <w:rPr>
              <w:rFonts w:eastAsia="Times New Roman"/>
            </w:rPr>
          </w:pPr>
          <w:r w:rsidRPr="00BC154A">
            <w:rPr>
              <w:rFonts w:eastAsia="Times New Roman"/>
              <w:lang w:val="pt-PT"/>
            </w:rPr>
            <w:t xml:space="preserve">Bernal, J., Sánchez, J., &amp; Vilariño, F. (2012). </w:t>
          </w:r>
          <w:r>
            <w:rPr>
              <w:rFonts w:eastAsia="Times New Roman"/>
            </w:rPr>
            <w:t xml:space="preserve">Towards automatic polyp detection with a polyp appearance model. </w:t>
          </w:r>
          <w:r>
            <w:rPr>
              <w:rFonts w:eastAsia="Times New Roman"/>
              <w:i/>
              <w:iCs/>
            </w:rPr>
            <w:t>Pattern Recognition</w:t>
          </w:r>
          <w:r>
            <w:rPr>
              <w:rFonts w:eastAsia="Times New Roman"/>
            </w:rPr>
            <w:t xml:space="preserve">, </w:t>
          </w:r>
          <w:r>
            <w:rPr>
              <w:rFonts w:eastAsia="Times New Roman"/>
              <w:i/>
              <w:iCs/>
            </w:rPr>
            <w:t>45</w:t>
          </w:r>
          <w:r>
            <w:rPr>
              <w:rFonts w:eastAsia="Times New Roman"/>
            </w:rPr>
            <w:t>(9), 3166–3182. https://doi.org/10.1016/J.PATCOG.2012.03.002</w:t>
          </w:r>
        </w:p>
        <w:p w14:paraId="3A2A69EA" w14:textId="77777777" w:rsidR="003B46DB" w:rsidRDefault="003B46DB">
          <w:pPr>
            <w:autoSpaceDE w:val="0"/>
            <w:autoSpaceDN w:val="0"/>
            <w:ind w:hanging="480"/>
            <w:divId w:val="224683302"/>
            <w:rPr>
              <w:rFonts w:eastAsia="Times New Roman"/>
            </w:rPr>
          </w:pPr>
          <w:r>
            <w:rPr>
              <w:rFonts w:eastAsia="Times New Roman"/>
            </w:rPr>
            <w:t xml:space="preserve">Han, C., Wu, F., &amp; Xu, J. (2024). Effectiveness of sigmoidoscopy or colonoscopy screening on </w:t>
          </w:r>
          <w:r>
            <w:rPr>
              <w:rFonts w:eastAsia="Times New Roman"/>
            </w:rPr>
            <w:t xml:space="preserve">colorectal cancer incidence and mortality: a systematic review and meta-analysis of randomized controlled trial. </w:t>
          </w:r>
          <w:r>
            <w:rPr>
              <w:rFonts w:eastAsia="Times New Roman"/>
              <w:i/>
              <w:iCs/>
            </w:rPr>
            <w:t>Frontiers in Oncology</w:t>
          </w:r>
          <w:r>
            <w:rPr>
              <w:rFonts w:eastAsia="Times New Roman"/>
            </w:rPr>
            <w:t xml:space="preserve">, </w:t>
          </w:r>
          <w:r>
            <w:rPr>
              <w:rFonts w:eastAsia="Times New Roman"/>
              <w:i/>
              <w:iCs/>
            </w:rPr>
            <w:t>14</w:t>
          </w:r>
          <w:r>
            <w:rPr>
              <w:rFonts w:eastAsia="Times New Roman"/>
            </w:rPr>
            <w:t>, 1364923. https://doi.org/10.3389/FONC.2024.1364923/BIBTEX</w:t>
          </w:r>
        </w:p>
        <w:p w14:paraId="082E1924" w14:textId="77777777" w:rsidR="003B46DB" w:rsidRPr="003B46DB" w:rsidRDefault="003B46DB">
          <w:pPr>
            <w:autoSpaceDE w:val="0"/>
            <w:autoSpaceDN w:val="0"/>
            <w:ind w:hanging="480"/>
            <w:divId w:val="301546944"/>
            <w:rPr>
              <w:rFonts w:eastAsia="Times New Roman"/>
              <w:lang w:val="fr-FR"/>
            </w:rPr>
          </w:pPr>
          <w:r>
            <w:rPr>
              <w:rFonts w:eastAsia="Times New Roman"/>
            </w:rPr>
            <w:t xml:space="preserve">Hsu, C. M., Hsu, C. C., Hsu, Z. M., Shih, F. Y., Chang, M. L., &amp; Chen, T. H. (2021). Colorectal Polyp Image Detection and Classification through Grayscale Images and Deep Learning. </w:t>
          </w:r>
          <w:proofErr w:type="spellStart"/>
          <w:r w:rsidRPr="003B46DB">
            <w:rPr>
              <w:rFonts w:eastAsia="Times New Roman"/>
              <w:i/>
              <w:iCs/>
              <w:lang w:val="fr-FR"/>
            </w:rPr>
            <w:t>Sensors</w:t>
          </w:r>
          <w:proofErr w:type="spellEnd"/>
          <w:r w:rsidRPr="003B46DB">
            <w:rPr>
              <w:rFonts w:eastAsia="Times New Roman"/>
              <w:i/>
              <w:iCs/>
              <w:lang w:val="fr-FR"/>
            </w:rPr>
            <w:t xml:space="preserve"> 2021, Vol. 21, Page 5995</w:t>
          </w:r>
          <w:r w:rsidRPr="003B46DB">
            <w:rPr>
              <w:rFonts w:eastAsia="Times New Roman"/>
              <w:lang w:val="fr-FR"/>
            </w:rPr>
            <w:t xml:space="preserve">, </w:t>
          </w:r>
          <w:r w:rsidRPr="003B46DB">
            <w:rPr>
              <w:rFonts w:eastAsia="Times New Roman"/>
              <w:i/>
              <w:iCs/>
              <w:lang w:val="fr-FR"/>
            </w:rPr>
            <w:t>21</w:t>
          </w:r>
          <w:r w:rsidRPr="003B46DB">
            <w:rPr>
              <w:rFonts w:eastAsia="Times New Roman"/>
              <w:lang w:val="fr-FR"/>
            </w:rPr>
            <w:t>(18), 5995. https://doi.org/10.3390/S21185995</w:t>
          </w:r>
        </w:p>
        <w:p w14:paraId="6B873977" w14:textId="77777777" w:rsidR="003B46DB" w:rsidRDefault="003B46DB">
          <w:pPr>
            <w:autoSpaceDE w:val="0"/>
            <w:autoSpaceDN w:val="0"/>
            <w:ind w:hanging="480"/>
            <w:divId w:val="1297951723"/>
            <w:rPr>
              <w:rFonts w:eastAsia="Times New Roman"/>
            </w:rPr>
          </w:pPr>
          <w:r w:rsidRPr="003B46DB">
            <w:rPr>
              <w:rFonts w:eastAsia="Times New Roman"/>
              <w:lang w:val="fr-FR"/>
            </w:rPr>
            <w:t xml:space="preserve">Jha, D., </w:t>
          </w:r>
          <w:proofErr w:type="spellStart"/>
          <w:r w:rsidRPr="003B46DB">
            <w:rPr>
              <w:rFonts w:eastAsia="Times New Roman"/>
              <w:lang w:val="fr-FR"/>
            </w:rPr>
            <w:t>Smedsrud</w:t>
          </w:r>
          <w:proofErr w:type="spellEnd"/>
          <w:r w:rsidRPr="003B46DB">
            <w:rPr>
              <w:rFonts w:eastAsia="Times New Roman"/>
              <w:lang w:val="fr-FR"/>
            </w:rPr>
            <w:t xml:space="preserve">, P. H., </w:t>
          </w:r>
          <w:proofErr w:type="spellStart"/>
          <w:r w:rsidRPr="003B46DB">
            <w:rPr>
              <w:rFonts w:eastAsia="Times New Roman"/>
              <w:lang w:val="fr-FR"/>
            </w:rPr>
            <w:t>Riegler</w:t>
          </w:r>
          <w:proofErr w:type="spellEnd"/>
          <w:r w:rsidRPr="003B46DB">
            <w:rPr>
              <w:rFonts w:eastAsia="Times New Roman"/>
              <w:lang w:val="fr-FR"/>
            </w:rPr>
            <w:t xml:space="preserve">, M. A., </w:t>
          </w:r>
          <w:proofErr w:type="spellStart"/>
          <w:r w:rsidRPr="003B46DB">
            <w:rPr>
              <w:rFonts w:eastAsia="Times New Roman"/>
              <w:lang w:val="fr-FR"/>
            </w:rPr>
            <w:t>Halvorsen</w:t>
          </w:r>
          <w:proofErr w:type="spellEnd"/>
          <w:r w:rsidRPr="003B46DB">
            <w:rPr>
              <w:rFonts w:eastAsia="Times New Roman"/>
              <w:lang w:val="fr-FR"/>
            </w:rPr>
            <w:t xml:space="preserve">, P., de Lange, T., Johansen, D., &amp; Johansen, H. D. (2020). </w:t>
          </w:r>
          <w:r>
            <w:rPr>
              <w:rFonts w:eastAsia="Times New Roman"/>
            </w:rPr>
            <w:t xml:space="preserve">Kvasir-SEG: A Segmented Polyp Dataset.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11962 LNCS</w:t>
          </w:r>
          <w:r>
            <w:rPr>
              <w:rFonts w:eastAsia="Times New Roman"/>
            </w:rPr>
            <w:t>, 451–462. https://doi.org/10.1007/978-3-030-37734-2_37</w:t>
          </w:r>
        </w:p>
        <w:p w14:paraId="3DB47DB2" w14:textId="77777777" w:rsidR="003B46DB" w:rsidRPr="003B46DB" w:rsidRDefault="003B46DB">
          <w:pPr>
            <w:autoSpaceDE w:val="0"/>
            <w:autoSpaceDN w:val="0"/>
            <w:ind w:hanging="480"/>
            <w:divId w:val="161512134"/>
            <w:rPr>
              <w:rFonts w:eastAsia="Times New Roman"/>
              <w:lang w:val="es-CO"/>
            </w:rPr>
          </w:pPr>
          <w:r w:rsidRPr="003B46DB">
            <w:rPr>
              <w:rFonts w:eastAsia="Times New Roman"/>
              <w:lang w:val="es-CO"/>
            </w:rPr>
            <w:t>Márquez-Ustariz A, Guerrero-Macías S, Burgos-Sánchez R, Campillo-Pardo J, Bustos-Guerrero A, &amp; García-</w:t>
          </w:r>
          <w:proofErr w:type="gramStart"/>
          <w:r w:rsidRPr="003B46DB">
            <w:rPr>
              <w:rFonts w:eastAsia="Times New Roman"/>
              <w:lang w:val="es-CO"/>
            </w:rPr>
            <w:t>Mora  M.</w:t>
          </w:r>
          <w:proofErr w:type="gramEnd"/>
          <w:r w:rsidRPr="003B46DB">
            <w:rPr>
              <w:rFonts w:eastAsia="Times New Roman"/>
              <w:lang w:val="es-CO"/>
            </w:rPr>
            <w:t xml:space="preserve"> (2023). Actualización en la tamización del cáncer colorrectal. </w:t>
          </w:r>
          <w:r w:rsidRPr="003B46DB">
            <w:rPr>
              <w:rFonts w:eastAsia="Times New Roman"/>
              <w:i/>
              <w:iCs/>
              <w:lang w:val="es-CO"/>
            </w:rPr>
            <w:t>Revista Colombiana de Cancerología</w:t>
          </w:r>
          <w:r w:rsidRPr="003B46DB">
            <w:rPr>
              <w:rFonts w:eastAsia="Times New Roman"/>
              <w:lang w:val="es-CO"/>
            </w:rPr>
            <w:t>. https://www.revistacancercol.org/index.php/cancer/article/view/931/908</w:t>
          </w:r>
        </w:p>
        <w:p w14:paraId="5046EC0E" w14:textId="77777777" w:rsidR="003B46DB" w:rsidRPr="003B46DB" w:rsidRDefault="003B46DB">
          <w:pPr>
            <w:autoSpaceDE w:val="0"/>
            <w:autoSpaceDN w:val="0"/>
            <w:ind w:hanging="480"/>
            <w:divId w:val="1888486292"/>
            <w:rPr>
              <w:rFonts w:eastAsia="Times New Roman"/>
              <w:lang w:val="es-CO"/>
            </w:rPr>
          </w:pPr>
          <w:r>
            <w:rPr>
              <w:rFonts w:eastAsia="Times New Roman"/>
            </w:rPr>
            <w:t xml:space="preserve">Park, S. B., &amp; Cha, J. M. (2022). Quality indicators in colonoscopy: the chasm between ideal and reality. </w:t>
          </w:r>
          <w:proofErr w:type="spellStart"/>
          <w:r w:rsidRPr="003B46DB">
            <w:rPr>
              <w:rFonts w:eastAsia="Times New Roman"/>
              <w:i/>
              <w:iCs/>
              <w:lang w:val="es-CO"/>
            </w:rPr>
            <w:t>Clinical</w:t>
          </w:r>
          <w:proofErr w:type="spellEnd"/>
          <w:r w:rsidRPr="003B46DB">
            <w:rPr>
              <w:rFonts w:eastAsia="Times New Roman"/>
              <w:i/>
              <w:iCs/>
              <w:lang w:val="es-CO"/>
            </w:rPr>
            <w:t xml:space="preserve"> </w:t>
          </w:r>
          <w:proofErr w:type="spellStart"/>
          <w:r w:rsidRPr="003B46DB">
            <w:rPr>
              <w:rFonts w:eastAsia="Times New Roman"/>
              <w:i/>
              <w:iCs/>
              <w:lang w:val="es-CO"/>
            </w:rPr>
            <w:t>Endoscopy</w:t>
          </w:r>
          <w:proofErr w:type="spellEnd"/>
          <w:r w:rsidRPr="003B46DB">
            <w:rPr>
              <w:rFonts w:eastAsia="Times New Roman"/>
              <w:lang w:val="es-CO"/>
            </w:rPr>
            <w:t xml:space="preserve">, </w:t>
          </w:r>
          <w:r w:rsidRPr="003B46DB">
            <w:rPr>
              <w:rFonts w:eastAsia="Times New Roman"/>
              <w:i/>
              <w:iCs/>
              <w:lang w:val="es-CO"/>
            </w:rPr>
            <w:t>55</w:t>
          </w:r>
          <w:r w:rsidRPr="003B46DB">
            <w:rPr>
              <w:rFonts w:eastAsia="Times New Roman"/>
              <w:lang w:val="es-CO"/>
            </w:rPr>
            <w:t>(3), 332–338. https://doi.org/10.5946/CE.2022.037</w:t>
          </w:r>
        </w:p>
        <w:p w14:paraId="4BDABF7C" w14:textId="77777777" w:rsidR="003B46DB" w:rsidRPr="003B46DB" w:rsidRDefault="003B46DB">
          <w:pPr>
            <w:autoSpaceDE w:val="0"/>
            <w:autoSpaceDN w:val="0"/>
            <w:ind w:hanging="480"/>
            <w:divId w:val="1665433164"/>
            <w:rPr>
              <w:rFonts w:eastAsia="Times New Roman"/>
              <w:lang w:val="es-CO"/>
            </w:rPr>
          </w:pPr>
          <w:r w:rsidRPr="003B46DB">
            <w:rPr>
              <w:rFonts w:eastAsia="Times New Roman"/>
              <w:lang w:val="es-CO"/>
            </w:rPr>
            <w:t xml:space="preserve">Sánchez-Montes, C., García-Rodríguez, A., Córdova, H., </w:t>
          </w:r>
          <w:proofErr w:type="spellStart"/>
          <w:r w:rsidRPr="003B46DB">
            <w:rPr>
              <w:rFonts w:eastAsia="Times New Roman"/>
              <w:lang w:val="es-CO"/>
            </w:rPr>
            <w:t>Pellisé</w:t>
          </w:r>
          <w:proofErr w:type="spellEnd"/>
          <w:r w:rsidRPr="003B46DB">
            <w:rPr>
              <w:rFonts w:eastAsia="Times New Roman"/>
              <w:lang w:val="es-CO"/>
            </w:rPr>
            <w:t>, M., &amp; Fernández-</w:t>
          </w:r>
          <w:proofErr w:type="spellStart"/>
          <w:r w:rsidRPr="003B46DB">
            <w:rPr>
              <w:rFonts w:eastAsia="Times New Roman"/>
              <w:lang w:val="es-CO"/>
            </w:rPr>
            <w:t>Esparrach</w:t>
          </w:r>
          <w:proofErr w:type="spellEnd"/>
          <w:r w:rsidRPr="003B46DB">
            <w:rPr>
              <w:rFonts w:eastAsia="Times New Roman"/>
              <w:lang w:val="es-CO"/>
            </w:rPr>
            <w:t xml:space="preserve">, G. (2020). Tecnologías de endoscopia avanzada para mejorar la detección y caracterización de los pólipos colorrectales. </w:t>
          </w:r>
          <w:r w:rsidRPr="003B46DB">
            <w:rPr>
              <w:rFonts w:eastAsia="Times New Roman"/>
              <w:i/>
              <w:iCs/>
              <w:lang w:val="es-CO"/>
            </w:rPr>
            <w:t>Gastroenterología y Hepatología</w:t>
          </w:r>
          <w:r w:rsidRPr="003B46DB">
            <w:rPr>
              <w:rFonts w:eastAsia="Times New Roman"/>
              <w:lang w:val="es-CO"/>
            </w:rPr>
            <w:t xml:space="preserve">, </w:t>
          </w:r>
          <w:r w:rsidRPr="003B46DB">
            <w:rPr>
              <w:rFonts w:eastAsia="Times New Roman"/>
              <w:i/>
              <w:iCs/>
              <w:lang w:val="es-CO"/>
            </w:rPr>
            <w:t>43</w:t>
          </w:r>
          <w:r w:rsidRPr="003B46DB">
            <w:rPr>
              <w:rFonts w:eastAsia="Times New Roman"/>
              <w:lang w:val="es-CO"/>
            </w:rPr>
            <w:t>(1), 46–56. https://doi.org/10.1016/J.GASTROHEP.2019.09.008</w:t>
          </w:r>
        </w:p>
        <w:p w14:paraId="21F0CF31" w14:textId="77777777" w:rsidR="003B46DB" w:rsidRDefault="003B46DB">
          <w:pPr>
            <w:autoSpaceDE w:val="0"/>
            <w:autoSpaceDN w:val="0"/>
            <w:ind w:hanging="480"/>
            <w:divId w:val="762722955"/>
            <w:rPr>
              <w:rFonts w:eastAsia="Times New Roman"/>
            </w:rPr>
          </w:pPr>
          <w:r w:rsidRPr="003B46DB">
            <w:rPr>
              <w:rFonts w:eastAsia="Times New Roman"/>
              <w:lang w:val="es-CO"/>
            </w:rPr>
            <w:t xml:space="preserve">Siegel Mph, R. L., </w:t>
          </w:r>
          <w:proofErr w:type="spellStart"/>
          <w:r w:rsidRPr="003B46DB">
            <w:rPr>
              <w:rFonts w:eastAsia="Times New Roman"/>
              <w:lang w:val="es-CO"/>
            </w:rPr>
            <w:t>Sandeep</w:t>
          </w:r>
          <w:proofErr w:type="spellEnd"/>
          <w:r w:rsidRPr="003B46DB">
            <w:rPr>
              <w:rFonts w:eastAsia="Times New Roman"/>
              <w:lang w:val="es-CO"/>
            </w:rPr>
            <w:t xml:space="preserve">, N., </w:t>
          </w:r>
          <w:proofErr w:type="spellStart"/>
          <w:r w:rsidRPr="003B46DB">
            <w:rPr>
              <w:rFonts w:eastAsia="Times New Roman"/>
              <w:lang w:val="es-CO"/>
            </w:rPr>
            <w:t>Mbbs</w:t>
          </w:r>
          <w:proofErr w:type="spellEnd"/>
          <w:r w:rsidRPr="003B46DB">
            <w:rPr>
              <w:rFonts w:eastAsia="Times New Roman"/>
              <w:lang w:val="es-CO"/>
            </w:rPr>
            <w:t xml:space="preserve">, W., </w:t>
          </w:r>
          <w:proofErr w:type="spellStart"/>
          <w:r w:rsidRPr="003B46DB">
            <w:rPr>
              <w:rFonts w:eastAsia="Times New Roman"/>
              <w:lang w:val="es-CO"/>
            </w:rPr>
            <w:t>Cercek</w:t>
          </w:r>
          <w:proofErr w:type="spellEnd"/>
          <w:r w:rsidRPr="003B46DB">
            <w:rPr>
              <w:rFonts w:eastAsia="Times New Roman"/>
              <w:lang w:val="es-CO"/>
            </w:rPr>
            <w:t xml:space="preserve">, A., Smith </w:t>
          </w:r>
          <w:proofErr w:type="spellStart"/>
          <w:r w:rsidRPr="003B46DB">
            <w:rPr>
              <w:rFonts w:eastAsia="Times New Roman"/>
              <w:lang w:val="es-CO"/>
            </w:rPr>
            <w:t>Phd</w:t>
          </w:r>
          <w:proofErr w:type="spellEnd"/>
          <w:r w:rsidRPr="003B46DB">
            <w:rPr>
              <w:rFonts w:eastAsia="Times New Roman"/>
              <w:lang w:val="es-CO"/>
            </w:rPr>
            <w:t xml:space="preserve">, R. A., </w:t>
          </w:r>
          <w:proofErr w:type="spellStart"/>
          <w:r w:rsidRPr="003B46DB">
            <w:rPr>
              <w:rFonts w:eastAsia="Times New Roman"/>
              <w:lang w:val="es-CO"/>
            </w:rPr>
            <w:t>Ahmedin</w:t>
          </w:r>
          <w:proofErr w:type="spellEnd"/>
          <w:r w:rsidRPr="003B46DB">
            <w:rPr>
              <w:rFonts w:eastAsia="Times New Roman"/>
              <w:lang w:val="es-CO"/>
            </w:rPr>
            <w:t xml:space="preserve">, |, </w:t>
          </w:r>
          <w:proofErr w:type="spellStart"/>
          <w:r w:rsidRPr="003B46DB">
            <w:rPr>
              <w:rFonts w:eastAsia="Times New Roman"/>
              <w:lang w:val="es-CO"/>
            </w:rPr>
            <w:t>Dvm</w:t>
          </w:r>
          <w:proofErr w:type="spellEnd"/>
          <w:r w:rsidRPr="003B46DB">
            <w:rPr>
              <w:rFonts w:eastAsia="Times New Roman"/>
              <w:lang w:val="es-CO"/>
            </w:rPr>
            <w:t xml:space="preserve">, J., &amp; Siegel, R. L. (2023). </w:t>
          </w:r>
          <w:r>
            <w:rPr>
              <w:rFonts w:eastAsia="Times New Roman"/>
              <w:i/>
              <w:iCs/>
            </w:rPr>
            <w:t>Colorectal cancer statistics, 2023</w:t>
          </w:r>
          <w:r>
            <w:rPr>
              <w:rFonts w:eastAsia="Times New Roman"/>
            </w:rPr>
            <w:t>. https://doi.org/10.3322/caac.21772</w:t>
          </w:r>
        </w:p>
        <w:p w14:paraId="2E4947CB" w14:textId="77777777" w:rsidR="003B46DB" w:rsidRDefault="003B46DB">
          <w:pPr>
            <w:autoSpaceDE w:val="0"/>
            <w:autoSpaceDN w:val="0"/>
            <w:ind w:hanging="480"/>
            <w:divId w:val="1166360276"/>
            <w:rPr>
              <w:rFonts w:eastAsia="Times New Roman"/>
            </w:rPr>
          </w:pPr>
          <w:r>
            <w:rPr>
              <w:rFonts w:eastAsia="Times New Roman"/>
            </w:rPr>
            <w:t>Tharwat, M., Sakr, N. A., El-</w:t>
          </w:r>
          <w:proofErr w:type="spellStart"/>
          <w:r>
            <w:rPr>
              <w:rFonts w:eastAsia="Times New Roman"/>
            </w:rPr>
            <w:t>Sappagh</w:t>
          </w:r>
          <w:proofErr w:type="spellEnd"/>
          <w:r>
            <w:rPr>
              <w:rFonts w:eastAsia="Times New Roman"/>
            </w:rPr>
            <w:t xml:space="preserve">, S., Soliman, H., Kwak, K. S., &amp; </w:t>
          </w:r>
          <w:proofErr w:type="spellStart"/>
          <w:r>
            <w:rPr>
              <w:rFonts w:eastAsia="Times New Roman"/>
            </w:rPr>
            <w:t>Elmogy</w:t>
          </w:r>
          <w:proofErr w:type="spellEnd"/>
          <w:r>
            <w:rPr>
              <w:rFonts w:eastAsia="Times New Roman"/>
            </w:rPr>
            <w:t xml:space="preserve">, M. (2022). Colon Cancer Diagnosis Based on Machine Learning and Deep Learning: Modalities and Analysis Techniques. </w:t>
          </w:r>
          <w:r>
            <w:rPr>
              <w:rFonts w:eastAsia="Times New Roman"/>
              <w:i/>
              <w:iCs/>
            </w:rPr>
            <w:t>Sensors 2022, Vol. 22, Page 9250</w:t>
          </w:r>
          <w:r>
            <w:rPr>
              <w:rFonts w:eastAsia="Times New Roman"/>
            </w:rPr>
            <w:t xml:space="preserve">, </w:t>
          </w:r>
          <w:r>
            <w:rPr>
              <w:rFonts w:eastAsia="Times New Roman"/>
              <w:i/>
              <w:iCs/>
            </w:rPr>
            <w:t>22</w:t>
          </w:r>
          <w:r>
            <w:rPr>
              <w:rFonts w:eastAsia="Times New Roman"/>
            </w:rPr>
            <w:t>(23), 9250. https://doi.org/10.3390/S22239250</w:t>
          </w:r>
        </w:p>
        <w:p w14:paraId="4C540B0A" w14:textId="77777777" w:rsidR="003B46DB" w:rsidRDefault="003B46DB">
          <w:pPr>
            <w:autoSpaceDE w:val="0"/>
            <w:autoSpaceDN w:val="0"/>
            <w:ind w:hanging="480"/>
            <w:divId w:val="1586651031"/>
            <w:rPr>
              <w:rFonts w:eastAsia="Times New Roman"/>
            </w:rPr>
          </w:pPr>
          <w:r>
            <w:rPr>
              <w:rFonts w:eastAsia="Times New Roman"/>
            </w:rPr>
            <w:t xml:space="preserve">The American Cancer Society. (2023, October 3). </w:t>
          </w:r>
          <w:r>
            <w:rPr>
              <w:rFonts w:eastAsia="Times New Roman"/>
              <w:i/>
              <w:iCs/>
            </w:rPr>
            <w:t>What is Colonoscopy? | How is a Colonoscopy Done? | American Cancer Society</w:t>
          </w:r>
          <w:r>
            <w:rPr>
              <w:rFonts w:eastAsia="Times New Roman"/>
            </w:rPr>
            <w:t>. https://www.cancer.org/cancer/diagnosis-staging/tests/endoscopy/colonoscopy.html</w:t>
          </w:r>
        </w:p>
        <w:p w14:paraId="4F3865BC" w14:textId="77777777" w:rsidR="003B46DB" w:rsidRDefault="003B46DB">
          <w:pPr>
            <w:autoSpaceDE w:val="0"/>
            <w:autoSpaceDN w:val="0"/>
            <w:ind w:hanging="480"/>
            <w:divId w:val="1640185720"/>
            <w:rPr>
              <w:rFonts w:eastAsia="Times New Roman"/>
            </w:rPr>
          </w:pPr>
          <w:r>
            <w:rPr>
              <w:rFonts w:eastAsia="Times New Roman"/>
            </w:rPr>
            <w:t xml:space="preserve">Tomar, N. K. (2021). </w:t>
          </w:r>
          <w:r>
            <w:rPr>
              <w:rFonts w:eastAsia="Times New Roman"/>
              <w:i/>
              <w:iCs/>
            </w:rPr>
            <w:t>Automatic Polyp Segmentation using Fully Convolutional Neural Network</w:t>
          </w:r>
          <w:r>
            <w:rPr>
              <w:rFonts w:eastAsia="Times New Roman"/>
            </w:rPr>
            <w:t>. https://arxiv.org/abs/2101.04001v1</w:t>
          </w:r>
        </w:p>
        <w:p w14:paraId="41A3B4BD" w14:textId="77777777" w:rsidR="003B46DB" w:rsidRDefault="003B46DB">
          <w:pPr>
            <w:autoSpaceDE w:val="0"/>
            <w:autoSpaceDN w:val="0"/>
            <w:ind w:hanging="480"/>
            <w:divId w:val="265774308"/>
            <w:rPr>
              <w:rFonts w:eastAsia="Times New Roman"/>
            </w:rPr>
          </w:pPr>
          <w:r>
            <w:rPr>
              <w:rFonts w:eastAsia="Times New Roman"/>
            </w:rPr>
            <w:t xml:space="preserve">World Health Organization. (2023, July 11). </w:t>
          </w:r>
          <w:r>
            <w:rPr>
              <w:rFonts w:eastAsia="Times New Roman"/>
              <w:i/>
              <w:iCs/>
            </w:rPr>
            <w:t>Colorectal cancer</w:t>
          </w:r>
          <w:r>
            <w:rPr>
              <w:rFonts w:eastAsia="Times New Roman"/>
            </w:rPr>
            <w:t>. https://www.who.int/news-room/fact-sheets/detail/colorectal-cancer</w:t>
          </w:r>
        </w:p>
        <w:p w14:paraId="274970BC" w14:textId="40598F87" w:rsidR="00CC3136" w:rsidRPr="00CC3136" w:rsidRDefault="003B46DB" w:rsidP="008B2A55">
          <w:pPr>
            <w:jc w:val="both"/>
          </w:pPr>
          <w:r>
            <w:rPr>
              <w:rFonts w:eastAsia="Times New Roman"/>
            </w:rPr>
            <w:t> </w:t>
          </w:r>
        </w:p>
      </w:sdtContent>
    </w:sdt>
    <w:p w14:paraId="550C0449" w14:textId="77777777" w:rsidR="007C791E" w:rsidRPr="00983D82" w:rsidRDefault="007C791E" w:rsidP="007C791E">
      <w:pPr>
        <w:pStyle w:val="BodyText"/>
        <w:ind w:firstLine="0"/>
        <w:rPr>
          <w:lang w:val="en-US"/>
        </w:rPr>
      </w:pPr>
    </w:p>
    <w:p w14:paraId="36DC37D3" w14:textId="37125322" w:rsidR="009303D9" w:rsidRPr="005B520E" w:rsidRDefault="009303D9" w:rsidP="007C791E">
      <w:pPr>
        <w:pStyle w:val="BodyText"/>
        <w:ind w:firstLine="0"/>
      </w:pPr>
      <w:r w:rsidRPr="005B520E">
        <w:t xml:space="preserve">The template will number citations consecutively within brackets [1]. The sentence punctuation follows the bracket [2]. </w:t>
      </w:r>
      <w:r w:rsidRPr="005B520E">
        <w:lastRenderedPageBreak/>
        <w:t>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9566A9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34369D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C4007D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F78A4EF" w14:textId="77777777" w:rsidR="009303D9" w:rsidRPr="005B520E" w:rsidRDefault="009303D9"/>
    <w:p w14:paraId="225C2DA8" w14:textId="77777777" w:rsidR="009303D9" w:rsidRDefault="009303D9" w:rsidP="0004781E">
      <w:pPr>
        <w:pStyle w:val="references"/>
        <w:ind w:left="354" w:hanging="354"/>
      </w:pPr>
      <w:r>
        <w:t xml:space="preserve">G. Eason, B. Noble, and I. N. Sneddon, “On certain integrals of Lipschitz-Hankel type involving products of Bessel functions,” Phil. </w:t>
      </w:r>
      <w:r>
        <w:t xml:space="preserve">Trans. Roy. Soc. London, vol. A247, pp. 529–551, April 1955. </w:t>
      </w:r>
      <w:r>
        <w:rPr>
          <w:i/>
          <w:iCs/>
        </w:rPr>
        <w:t>(references)</w:t>
      </w:r>
    </w:p>
    <w:p w14:paraId="45504EC9" w14:textId="77777777" w:rsidR="009303D9" w:rsidRDefault="009303D9" w:rsidP="0004781E">
      <w:pPr>
        <w:pStyle w:val="references"/>
        <w:ind w:left="354" w:hanging="354"/>
      </w:pPr>
      <w:r>
        <w:t>J. Clerk Maxwell, A Treatise on Electricity and Magnetism, 3rd ed., vol. 2. Oxford: Clarendon, 1892, pp.68–73.</w:t>
      </w:r>
    </w:p>
    <w:p w14:paraId="34EB5D2C"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46226E4" w14:textId="77777777" w:rsidR="009303D9" w:rsidRDefault="009303D9" w:rsidP="0004781E">
      <w:pPr>
        <w:pStyle w:val="references"/>
        <w:ind w:left="354" w:hanging="354"/>
      </w:pPr>
      <w:r>
        <w:t>K. Elissa, “Title of paper if known,” unpublished.</w:t>
      </w:r>
    </w:p>
    <w:p w14:paraId="047AE4BB" w14:textId="77777777" w:rsidR="009303D9" w:rsidRDefault="009303D9" w:rsidP="0004781E">
      <w:pPr>
        <w:pStyle w:val="references"/>
        <w:ind w:left="354" w:hanging="354"/>
      </w:pPr>
      <w:r>
        <w:t>R. Nicole, “Title of paper with only first word capitalized,” J. Name Stand. Abbrev., in press.</w:t>
      </w:r>
    </w:p>
    <w:p w14:paraId="79A57C9F"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5CAAE3C9" w14:textId="77777777" w:rsidR="009303D9" w:rsidRDefault="009303D9" w:rsidP="0004781E">
      <w:pPr>
        <w:pStyle w:val="references"/>
        <w:ind w:left="354" w:hanging="354"/>
      </w:pPr>
      <w:r>
        <w:t>M. Young, The Technical Writer</w:t>
      </w:r>
      <w:r w:rsidR="00E7596C">
        <w:t>’</w:t>
      </w:r>
      <w:r>
        <w:t>s Handbook. Mill Valley, CA: University Science, 1989.</w:t>
      </w:r>
    </w:p>
    <w:p w14:paraId="22F171F5" w14:textId="77777777" w:rsidR="009303D9" w:rsidRDefault="009303D9" w:rsidP="00836367">
      <w:pPr>
        <w:pStyle w:val="references"/>
        <w:numPr>
          <w:ilvl w:val="0"/>
          <w:numId w:val="0"/>
        </w:numPr>
        <w:ind w:left="360" w:hanging="360"/>
      </w:pPr>
    </w:p>
    <w:p w14:paraId="23AD98FA"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D957E5">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5D2618C"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02F51094" wp14:editId="0E89B3A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091A37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E39503D"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F51094"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5091A37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E39503D"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D957E5">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6" w:author="MARIA BERNARDA SALAZAR SANCHEZ" w:date="2024-05-06T10:43:00Z" w:initials="MS">
    <w:p w14:paraId="7446674C" w14:textId="77777777" w:rsidR="007C21F4" w:rsidRDefault="007C21F4" w:rsidP="007C21F4">
      <w:pPr>
        <w:pStyle w:val="CommentText"/>
        <w:jc w:val="left"/>
      </w:pPr>
      <w:r>
        <w:rPr>
          <w:rStyle w:val="CommentReference"/>
        </w:rPr>
        <w:annotationRef/>
      </w:r>
      <w:r>
        <w:t>Al final lo ajustamos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4667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FC59298" w16cex:dateUtc="2024-05-06T1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46674C" w16cid:durableId="1FC592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73337" w14:textId="77777777" w:rsidR="00D957E5" w:rsidRDefault="00D957E5" w:rsidP="001A3B3D">
      <w:r>
        <w:separator/>
      </w:r>
    </w:p>
  </w:endnote>
  <w:endnote w:type="continuationSeparator" w:id="0">
    <w:p w14:paraId="769D3DFB" w14:textId="77777777" w:rsidR="00D957E5" w:rsidRDefault="00D957E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D8B66" w14:textId="5BF8FF49"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B9AA5" w14:textId="77777777" w:rsidR="00D957E5" w:rsidRDefault="00D957E5" w:rsidP="001A3B3D">
      <w:r>
        <w:separator/>
      </w:r>
    </w:p>
  </w:footnote>
  <w:footnote w:type="continuationSeparator" w:id="0">
    <w:p w14:paraId="61F348E8" w14:textId="77777777" w:rsidR="00D957E5" w:rsidRDefault="00D957E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AC6053D"/>
    <w:multiLevelType w:val="hybridMultilevel"/>
    <w:tmpl w:val="8AB83E9E"/>
    <w:lvl w:ilvl="0" w:tplc="FBEE8458">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189603E"/>
    <w:multiLevelType w:val="hybridMultilevel"/>
    <w:tmpl w:val="0AB06E12"/>
    <w:lvl w:ilvl="0" w:tplc="7A1E375C">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1DB2B19E">
      <w:start w:val="1"/>
      <w:numFmt w:val="upperLetter"/>
      <w:pStyle w:val="Heading2"/>
      <w:lvlText w:val="%2."/>
      <w:lvlJc w:val="left"/>
      <w:pPr>
        <w:tabs>
          <w:tab w:val="num" w:pos="360"/>
        </w:tabs>
        <w:ind w:left="288" w:hanging="288"/>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8F484826">
      <w:start w:val="1"/>
      <w:numFmt w:val="decimal"/>
      <w:pStyle w:val="Heading3"/>
      <w:lvlText w:val="%3)"/>
      <w:lvlJc w:val="left"/>
      <w:pPr>
        <w:tabs>
          <w:tab w:val="num" w:pos="540"/>
        </w:tabs>
        <w:ind w:firstLine="180"/>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272659DA">
      <w:start w:val="1"/>
      <w:numFmt w:val="lowerLetter"/>
      <w:pStyle w:val="Heading4"/>
      <w:lvlText w:val="%4)"/>
      <w:lvlJc w:val="left"/>
      <w:pPr>
        <w:tabs>
          <w:tab w:val="num" w:pos="630"/>
        </w:tabs>
        <w:ind w:firstLine="360"/>
      </w:pPr>
      <w:rPr>
        <w:rFonts w:ascii="Times New Roman" w:hAnsi="Times New Roman" w:hint="default"/>
        <w:b w:val="0"/>
        <w:bCs w:val="0"/>
        <w:i/>
        <w:iCs/>
        <w:sz w:val="20"/>
        <w:szCs w:val="20"/>
      </w:rPr>
    </w:lvl>
    <w:lvl w:ilvl="4" w:tplc="9A786496">
      <w:start w:val="1"/>
      <w:numFmt w:val="decimal"/>
      <w:lvlRestart w:val="0"/>
      <w:lvlText w:val=""/>
      <w:lvlJc w:val="left"/>
      <w:pPr>
        <w:tabs>
          <w:tab w:val="num" w:pos="3240"/>
        </w:tabs>
        <w:ind w:left="2880"/>
      </w:pPr>
    </w:lvl>
    <w:lvl w:ilvl="5" w:tplc="698E00A2">
      <w:start w:val="1"/>
      <w:numFmt w:val="lowerLetter"/>
      <w:lvlText w:val="(%6)"/>
      <w:lvlJc w:val="left"/>
      <w:pPr>
        <w:tabs>
          <w:tab w:val="num" w:pos="3960"/>
        </w:tabs>
        <w:ind w:left="3600"/>
      </w:pPr>
    </w:lvl>
    <w:lvl w:ilvl="6" w:tplc="83A01D12">
      <w:start w:val="1"/>
      <w:numFmt w:val="lowerRoman"/>
      <w:lvlText w:val="(%7)"/>
      <w:lvlJc w:val="left"/>
      <w:pPr>
        <w:tabs>
          <w:tab w:val="num" w:pos="4680"/>
        </w:tabs>
        <w:ind w:left="4320"/>
      </w:pPr>
    </w:lvl>
    <w:lvl w:ilvl="7" w:tplc="C2B4FE8E">
      <w:start w:val="1"/>
      <w:numFmt w:val="lowerLetter"/>
      <w:lvlText w:val="(%8)"/>
      <w:lvlJc w:val="left"/>
      <w:pPr>
        <w:tabs>
          <w:tab w:val="num" w:pos="5400"/>
        </w:tabs>
        <w:ind w:left="5040"/>
      </w:pPr>
    </w:lvl>
    <w:lvl w:ilvl="8" w:tplc="55342B0E">
      <w:start w:val="1"/>
      <w:numFmt w:val="lowerRoman"/>
      <w:lvlText w:val="(%9)"/>
      <w:lvlJc w:val="left"/>
      <w:pPr>
        <w:tabs>
          <w:tab w:val="num" w:pos="6120"/>
        </w:tabs>
        <w:ind w:left="576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0640588">
    <w:abstractNumId w:val="14"/>
  </w:num>
  <w:num w:numId="2" w16cid:durableId="1740326574">
    <w:abstractNumId w:val="20"/>
  </w:num>
  <w:num w:numId="3" w16cid:durableId="1859389366">
    <w:abstractNumId w:val="13"/>
  </w:num>
  <w:num w:numId="4" w16cid:durableId="118307751">
    <w:abstractNumId w:val="17"/>
  </w:num>
  <w:num w:numId="5" w16cid:durableId="1481507258">
    <w:abstractNumId w:val="17"/>
  </w:num>
  <w:num w:numId="6" w16cid:durableId="2040348210">
    <w:abstractNumId w:val="17"/>
  </w:num>
  <w:num w:numId="7" w16cid:durableId="1822892758">
    <w:abstractNumId w:val="17"/>
  </w:num>
  <w:num w:numId="8" w16cid:durableId="1611889887">
    <w:abstractNumId w:val="19"/>
  </w:num>
  <w:num w:numId="9" w16cid:durableId="1538852213">
    <w:abstractNumId w:val="21"/>
  </w:num>
  <w:num w:numId="10" w16cid:durableId="168297292">
    <w:abstractNumId w:val="15"/>
  </w:num>
  <w:num w:numId="11" w16cid:durableId="210699811">
    <w:abstractNumId w:val="12"/>
  </w:num>
  <w:num w:numId="12" w16cid:durableId="638536170">
    <w:abstractNumId w:val="11"/>
  </w:num>
  <w:num w:numId="13" w16cid:durableId="703486798">
    <w:abstractNumId w:val="0"/>
  </w:num>
  <w:num w:numId="14" w16cid:durableId="570314649">
    <w:abstractNumId w:val="10"/>
  </w:num>
  <w:num w:numId="15" w16cid:durableId="1834643747">
    <w:abstractNumId w:val="8"/>
  </w:num>
  <w:num w:numId="16" w16cid:durableId="784807197">
    <w:abstractNumId w:val="7"/>
  </w:num>
  <w:num w:numId="17" w16cid:durableId="1846551669">
    <w:abstractNumId w:val="6"/>
  </w:num>
  <w:num w:numId="18" w16cid:durableId="1068771018">
    <w:abstractNumId w:val="5"/>
  </w:num>
  <w:num w:numId="19" w16cid:durableId="24065402">
    <w:abstractNumId w:val="9"/>
  </w:num>
  <w:num w:numId="20" w16cid:durableId="1065369823">
    <w:abstractNumId w:val="4"/>
  </w:num>
  <w:num w:numId="21" w16cid:durableId="690181899">
    <w:abstractNumId w:val="3"/>
  </w:num>
  <w:num w:numId="22" w16cid:durableId="544606653">
    <w:abstractNumId w:val="2"/>
  </w:num>
  <w:num w:numId="23" w16cid:durableId="2116172575">
    <w:abstractNumId w:val="1"/>
  </w:num>
  <w:num w:numId="24" w16cid:durableId="576791522">
    <w:abstractNumId w:val="18"/>
  </w:num>
  <w:num w:numId="25" w16cid:durableId="146997962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A BERNARDA SALAZAR SANCHEZ">
    <w15:presenceInfo w15:providerId="AD" w15:userId="S::bernarda.salazar@udea.edu.co::c86c475a-9ddf-425a-a33d-b3733388c8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trackRevision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5A8"/>
    <w:rsid w:val="000143AA"/>
    <w:rsid w:val="00014C18"/>
    <w:rsid w:val="00030738"/>
    <w:rsid w:val="000312DC"/>
    <w:rsid w:val="0004781E"/>
    <w:rsid w:val="0005026E"/>
    <w:rsid w:val="00060575"/>
    <w:rsid w:val="000661E7"/>
    <w:rsid w:val="0007246B"/>
    <w:rsid w:val="00080484"/>
    <w:rsid w:val="00083979"/>
    <w:rsid w:val="0008758A"/>
    <w:rsid w:val="00090AFD"/>
    <w:rsid w:val="00092C01"/>
    <w:rsid w:val="0009483F"/>
    <w:rsid w:val="000A0334"/>
    <w:rsid w:val="000C1E68"/>
    <w:rsid w:val="000C250A"/>
    <w:rsid w:val="000C6680"/>
    <w:rsid w:val="000D4D09"/>
    <w:rsid w:val="000F356C"/>
    <w:rsid w:val="000F66CC"/>
    <w:rsid w:val="000F6BFE"/>
    <w:rsid w:val="0011304F"/>
    <w:rsid w:val="0012695D"/>
    <w:rsid w:val="001331B7"/>
    <w:rsid w:val="00142B1B"/>
    <w:rsid w:val="001577C2"/>
    <w:rsid w:val="00177035"/>
    <w:rsid w:val="0018183A"/>
    <w:rsid w:val="00192B91"/>
    <w:rsid w:val="001964B0"/>
    <w:rsid w:val="001A226B"/>
    <w:rsid w:val="001A2EFD"/>
    <w:rsid w:val="001A3B3D"/>
    <w:rsid w:val="001A4B13"/>
    <w:rsid w:val="001A78FD"/>
    <w:rsid w:val="001B67DC"/>
    <w:rsid w:val="001C4307"/>
    <w:rsid w:val="001C7F0F"/>
    <w:rsid w:val="001D32B2"/>
    <w:rsid w:val="001D474A"/>
    <w:rsid w:val="001D77A9"/>
    <w:rsid w:val="001E1EC9"/>
    <w:rsid w:val="001E35C2"/>
    <w:rsid w:val="001E43A6"/>
    <w:rsid w:val="00200222"/>
    <w:rsid w:val="0020043C"/>
    <w:rsid w:val="002126F1"/>
    <w:rsid w:val="002141FD"/>
    <w:rsid w:val="00221B94"/>
    <w:rsid w:val="002254A9"/>
    <w:rsid w:val="00233D97"/>
    <w:rsid w:val="002340E9"/>
    <w:rsid w:val="002347A2"/>
    <w:rsid w:val="00257C5F"/>
    <w:rsid w:val="002850E3"/>
    <w:rsid w:val="002B3D34"/>
    <w:rsid w:val="002B6F82"/>
    <w:rsid w:val="002C12D9"/>
    <w:rsid w:val="002C2F22"/>
    <w:rsid w:val="002C3774"/>
    <w:rsid w:val="002D5B5C"/>
    <w:rsid w:val="002E0F9D"/>
    <w:rsid w:val="002E45A7"/>
    <w:rsid w:val="002F02E9"/>
    <w:rsid w:val="002F760C"/>
    <w:rsid w:val="002F7EE7"/>
    <w:rsid w:val="003016FE"/>
    <w:rsid w:val="00303C4C"/>
    <w:rsid w:val="003071F0"/>
    <w:rsid w:val="00313B6A"/>
    <w:rsid w:val="00331AE5"/>
    <w:rsid w:val="00346590"/>
    <w:rsid w:val="00354FCF"/>
    <w:rsid w:val="0035615B"/>
    <w:rsid w:val="00382E41"/>
    <w:rsid w:val="00391623"/>
    <w:rsid w:val="003A19E2"/>
    <w:rsid w:val="003B0013"/>
    <w:rsid w:val="003B131B"/>
    <w:rsid w:val="003B2B40"/>
    <w:rsid w:val="003B31D8"/>
    <w:rsid w:val="003B37BF"/>
    <w:rsid w:val="003B46DB"/>
    <w:rsid w:val="003B4E04"/>
    <w:rsid w:val="003F512A"/>
    <w:rsid w:val="003F5A08"/>
    <w:rsid w:val="00400609"/>
    <w:rsid w:val="00401D1C"/>
    <w:rsid w:val="00420716"/>
    <w:rsid w:val="00427F90"/>
    <w:rsid w:val="004310D0"/>
    <w:rsid w:val="004325FB"/>
    <w:rsid w:val="004329C7"/>
    <w:rsid w:val="00440F2F"/>
    <w:rsid w:val="004415D5"/>
    <w:rsid w:val="004432BA"/>
    <w:rsid w:val="0044407E"/>
    <w:rsid w:val="00447A92"/>
    <w:rsid w:val="00447BB9"/>
    <w:rsid w:val="0045418A"/>
    <w:rsid w:val="0046031D"/>
    <w:rsid w:val="00460F87"/>
    <w:rsid w:val="0047383D"/>
    <w:rsid w:val="00473AC9"/>
    <w:rsid w:val="004920FE"/>
    <w:rsid w:val="00496286"/>
    <w:rsid w:val="004A4410"/>
    <w:rsid w:val="004C7E90"/>
    <w:rsid w:val="004D72B5"/>
    <w:rsid w:val="004F0605"/>
    <w:rsid w:val="004F6A09"/>
    <w:rsid w:val="00500F7E"/>
    <w:rsid w:val="005054B3"/>
    <w:rsid w:val="00523436"/>
    <w:rsid w:val="005276EF"/>
    <w:rsid w:val="0054183F"/>
    <w:rsid w:val="0054290D"/>
    <w:rsid w:val="00551B7F"/>
    <w:rsid w:val="0055359C"/>
    <w:rsid w:val="00562469"/>
    <w:rsid w:val="0056610F"/>
    <w:rsid w:val="005705A2"/>
    <w:rsid w:val="00575BCA"/>
    <w:rsid w:val="0059037F"/>
    <w:rsid w:val="00591EE5"/>
    <w:rsid w:val="0059267B"/>
    <w:rsid w:val="005A326B"/>
    <w:rsid w:val="005B0344"/>
    <w:rsid w:val="005B3BEC"/>
    <w:rsid w:val="005B520E"/>
    <w:rsid w:val="005D1BD6"/>
    <w:rsid w:val="005D3058"/>
    <w:rsid w:val="005E2800"/>
    <w:rsid w:val="0060156A"/>
    <w:rsid w:val="00605825"/>
    <w:rsid w:val="006157EA"/>
    <w:rsid w:val="006267C6"/>
    <w:rsid w:val="00627394"/>
    <w:rsid w:val="00640741"/>
    <w:rsid w:val="00645D22"/>
    <w:rsid w:val="00651A08"/>
    <w:rsid w:val="00654204"/>
    <w:rsid w:val="00662BB4"/>
    <w:rsid w:val="00670434"/>
    <w:rsid w:val="00676B78"/>
    <w:rsid w:val="006849A8"/>
    <w:rsid w:val="00694338"/>
    <w:rsid w:val="006B52E1"/>
    <w:rsid w:val="006B6B66"/>
    <w:rsid w:val="006C0695"/>
    <w:rsid w:val="006C6A8C"/>
    <w:rsid w:val="006F3FBA"/>
    <w:rsid w:val="006F6D3D"/>
    <w:rsid w:val="00715BEA"/>
    <w:rsid w:val="007217A9"/>
    <w:rsid w:val="00740EEA"/>
    <w:rsid w:val="00741673"/>
    <w:rsid w:val="00743028"/>
    <w:rsid w:val="0075116E"/>
    <w:rsid w:val="00752204"/>
    <w:rsid w:val="007556F8"/>
    <w:rsid w:val="007600DF"/>
    <w:rsid w:val="00760260"/>
    <w:rsid w:val="00764AEC"/>
    <w:rsid w:val="00773275"/>
    <w:rsid w:val="007750DE"/>
    <w:rsid w:val="0077746B"/>
    <w:rsid w:val="00780479"/>
    <w:rsid w:val="007826FE"/>
    <w:rsid w:val="00783B5D"/>
    <w:rsid w:val="00785377"/>
    <w:rsid w:val="007919EC"/>
    <w:rsid w:val="00791AC2"/>
    <w:rsid w:val="0079218E"/>
    <w:rsid w:val="00794804"/>
    <w:rsid w:val="00797933"/>
    <w:rsid w:val="007A4D84"/>
    <w:rsid w:val="007B0573"/>
    <w:rsid w:val="007B2D76"/>
    <w:rsid w:val="007B33F1"/>
    <w:rsid w:val="007B6DDA"/>
    <w:rsid w:val="007C0308"/>
    <w:rsid w:val="007C21F4"/>
    <w:rsid w:val="007C2FF2"/>
    <w:rsid w:val="007C791E"/>
    <w:rsid w:val="007D5CC0"/>
    <w:rsid w:val="007D6232"/>
    <w:rsid w:val="007D7878"/>
    <w:rsid w:val="007E045A"/>
    <w:rsid w:val="007F1F99"/>
    <w:rsid w:val="007F7121"/>
    <w:rsid w:val="007F768F"/>
    <w:rsid w:val="008022A0"/>
    <w:rsid w:val="0080791D"/>
    <w:rsid w:val="00807F7D"/>
    <w:rsid w:val="00816609"/>
    <w:rsid w:val="00830D79"/>
    <w:rsid w:val="00832A2D"/>
    <w:rsid w:val="00836367"/>
    <w:rsid w:val="008454E9"/>
    <w:rsid w:val="00851E27"/>
    <w:rsid w:val="00873603"/>
    <w:rsid w:val="008948E3"/>
    <w:rsid w:val="00897C1D"/>
    <w:rsid w:val="008A26AF"/>
    <w:rsid w:val="008A2C7D"/>
    <w:rsid w:val="008A3279"/>
    <w:rsid w:val="008A4E1E"/>
    <w:rsid w:val="008A6B13"/>
    <w:rsid w:val="008B2A55"/>
    <w:rsid w:val="008B41B9"/>
    <w:rsid w:val="008B518A"/>
    <w:rsid w:val="008B6524"/>
    <w:rsid w:val="008C4B23"/>
    <w:rsid w:val="008D6C2E"/>
    <w:rsid w:val="008F2D71"/>
    <w:rsid w:val="008F4A00"/>
    <w:rsid w:val="008F6E2C"/>
    <w:rsid w:val="00900257"/>
    <w:rsid w:val="00901B2D"/>
    <w:rsid w:val="0090731E"/>
    <w:rsid w:val="00912802"/>
    <w:rsid w:val="009303D9"/>
    <w:rsid w:val="00933C64"/>
    <w:rsid w:val="009626CF"/>
    <w:rsid w:val="00972203"/>
    <w:rsid w:val="00983D82"/>
    <w:rsid w:val="00986C64"/>
    <w:rsid w:val="00992295"/>
    <w:rsid w:val="00997C12"/>
    <w:rsid w:val="009A0C17"/>
    <w:rsid w:val="009A48CA"/>
    <w:rsid w:val="009A4E2A"/>
    <w:rsid w:val="009B6860"/>
    <w:rsid w:val="009B7347"/>
    <w:rsid w:val="009C509B"/>
    <w:rsid w:val="009C61C3"/>
    <w:rsid w:val="009E77D0"/>
    <w:rsid w:val="009F1D79"/>
    <w:rsid w:val="009F5840"/>
    <w:rsid w:val="00A059B3"/>
    <w:rsid w:val="00A143AF"/>
    <w:rsid w:val="00A1626A"/>
    <w:rsid w:val="00A16D9E"/>
    <w:rsid w:val="00A36BE7"/>
    <w:rsid w:val="00A4180C"/>
    <w:rsid w:val="00A446A0"/>
    <w:rsid w:val="00A571DF"/>
    <w:rsid w:val="00A604A9"/>
    <w:rsid w:val="00A637CE"/>
    <w:rsid w:val="00A81462"/>
    <w:rsid w:val="00AA38B4"/>
    <w:rsid w:val="00AA7CCB"/>
    <w:rsid w:val="00AB10AE"/>
    <w:rsid w:val="00AB4E6B"/>
    <w:rsid w:val="00AC785D"/>
    <w:rsid w:val="00AE3409"/>
    <w:rsid w:val="00AE64BB"/>
    <w:rsid w:val="00AF674D"/>
    <w:rsid w:val="00B01EBE"/>
    <w:rsid w:val="00B05D5B"/>
    <w:rsid w:val="00B0639B"/>
    <w:rsid w:val="00B11A60"/>
    <w:rsid w:val="00B155A3"/>
    <w:rsid w:val="00B22613"/>
    <w:rsid w:val="00B3696D"/>
    <w:rsid w:val="00B4486E"/>
    <w:rsid w:val="00B44A76"/>
    <w:rsid w:val="00B47AEE"/>
    <w:rsid w:val="00B64E07"/>
    <w:rsid w:val="00B768D1"/>
    <w:rsid w:val="00B858F2"/>
    <w:rsid w:val="00B90C12"/>
    <w:rsid w:val="00BA1025"/>
    <w:rsid w:val="00BA48CB"/>
    <w:rsid w:val="00BC154A"/>
    <w:rsid w:val="00BC3420"/>
    <w:rsid w:val="00BC3CC7"/>
    <w:rsid w:val="00BD670B"/>
    <w:rsid w:val="00BD7071"/>
    <w:rsid w:val="00BE0599"/>
    <w:rsid w:val="00BE53AE"/>
    <w:rsid w:val="00BE5806"/>
    <w:rsid w:val="00BE7D3C"/>
    <w:rsid w:val="00BF5515"/>
    <w:rsid w:val="00BF5FF6"/>
    <w:rsid w:val="00C0207F"/>
    <w:rsid w:val="00C061B0"/>
    <w:rsid w:val="00C06915"/>
    <w:rsid w:val="00C10E40"/>
    <w:rsid w:val="00C16117"/>
    <w:rsid w:val="00C3075A"/>
    <w:rsid w:val="00C43C30"/>
    <w:rsid w:val="00C44AD9"/>
    <w:rsid w:val="00C51866"/>
    <w:rsid w:val="00C51D54"/>
    <w:rsid w:val="00C56960"/>
    <w:rsid w:val="00C60A17"/>
    <w:rsid w:val="00C616BA"/>
    <w:rsid w:val="00C63E27"/>
    <w:rsid w:val="00C70691"/>
    <w:rsid w:val="00C76080"/>
    <w:rsid w:val="00C83486"/>
    <w:rsid w:val="00C919A4"/>
    <w:rsid w:val="00CA08DB"/>
    <w:rsid w:val="00CA4392"/>
    <w:rsid w:val="00CB04FF"/>
    <w:rsid w:val="00CC3136"/>
    <w:rsid w:val="00CC393F"/>
    <w:rsid w:val="00CF4210"/>
    <w:rsid w:val="00CF7157"/>
    <w:rsid w:val="00D04129"/>
    <w:rsid w:val="00D12B2F"/>
    <w:rsid w:val="00D16D19"/>
    <w:rsid w:val="00D2176E"/>
    <w:rsid w:val="00D4520A"/>
    <w:rsid w:val="00D52C67"/>
    <w:rsid w:val="00D632BE"/>
    <w:rsid w:val="00D65BBD"/>
    <w:rsid w:val="00D72D06"/>
    <w:rsid w:val="00D7522C"/>
    <w:rsid w:val="00D7536F"/>
    <w:rsid w:val="00D76668"/>
    <w:rsid w:val="00D913E6"/>
    <w:rsid w:val="00D932F9"/>
    <w:rsid w:val="00D957E5"/>
    <w:rsid w:val="00DB0DEE"/>
    <w:rsid w:val="00DB24C4"/>
    <w:rsid w:val="00DB355E"/>
    <w:rsid w:val="00DB5979"/>
    <w:rsid w:val="00DC2B8B"/>
    <w:rsid w:val="00DD1D73"/>
    <w:rsid w:val="00DF0159"/>
    <w:rsid w:val="00DF2D77"/>
    <w:rsid w:val="00DF4113"/>
    <w:rsid w:val="00E02F5B"/>
    <w:rsid w:val="00E06200"/>
    <w:rsid w:val="00E07383"/>
    <w:rsid w:val="00E165BC"/>
    <w:rsid w:val="00E31021"/>
    <w:rsid w:val="00E32F8F"/>
    <w:rsid w:val="00E36D71"/>
    <w:rsid w:val="00E403B7"/>
    <w:rsid w:val="00E54D56"/>
    <w:rsid w:val="00E577D8"/>
    <w:rsid w:val="00E61E12"/>
    <w:rsid w:val="00E7596C"/>
    <w:rsid w:val="00E76D2B"/>
    <w:rsid w:val="00E878F2"/>
    <w:rsid w:val="00E97F7D"/>
    <w:rsid w:val="00EA7A11"/>
    <w:rsid w:val="00ED0149"/>
    <w:rsid w:val="00ED180A"/>
    <w:rsid w:val="00EF0832"/>
    <w:rsid w:val="00EF78D3"/>
    <w:rsid w:val="00EF7DE3"/>
    <w:rsid w:val="00F01502"/>
    <w:rsid w:val="00F03103"/>
    <w:rsid w:val="00F271DE"/>
    <w:rsid w:val="00F2773D"/>
    <w:rsid w:val="00F3442D"/>
    <w:rsid w:val="00F627DA"/>
    <w:rsid w:val="00F65544"/>
    <w:rsid w:val="00F7259E"/>
    <w:rsid w:val="00F7288F"/>
    <w:rsid w:val="00F801E8"/>
    <w:rsid w:val="00F847A6"/>
    <w:rsid w:val="00F85CE1"/>
    <w:rsid w:val="00F8607C"/>
    <w:rsid w:val="00F9441B"/>
    <w:rsid w:val="00F96228"/>
    <w:rsid w:val="00FA0C65"/>
    <w:rsid w:val="00FA3545"/>
    <w:rsid w:val="00FA4C32"/>
    <w:rsid w:val="00FB082E"/>
    <w:rsid w:val="00FC128F"/>
    <w:rsid w:val="00FC6000"/>
    <w:rsid w:val="00FE4B3D"/>
    <w:rsid w:val="00FE7114"/>
    <w:rsid w:val="02611B59"/>
    <w:rsid w:val="027FC823"/>
    <w:rsid w:val="0297282F"/>
    <w:rsid w:val="05E66722"/>
    <w:rsid w:val="0622312D"/>
    <w:rsid w:val="06DE0A8E"/>
    <w:rsid w:val="0776977A"/>
    <w:rsid w:val="08318C73"/>
    <w:rsid w:val="0A14BF3E"/>
    <w:rsid w:val="0BDF7298"/>
    <w:rsid w:val="0C21F054"/>
    <w:rsid w:val="10276754"/>
    <w:rsid w:val="107CEFD8"/>
    <w:rsid w:val="127C4F43"/>
    <w:rsid w:val="136F82D1"/>
    <w:rsid w:val="1648AFA5"/>
    <w:rsid w:val="16922580"/>
    <w:rsid w:val="17742F76"/>
    <w:rsid w:val="18DA6169"/>
    <w:rsid w:val="1A8BDA32"/>
    <w:rsid w:val="1ABA29CD"/>
    <w:rsid w:val="1B093E17"/>
    <w:rsid w:val="1BF7C906"/>
    <w:rsid w:val="1CA2A954"/>
    <w:rsid w:val="1D4FE675"/>
    <w:rsid w:val="1DDA24A1"/>
    <w:rsid w:val="1E7AAEAE"/>
    <w:rsid w:val="1FB73E90"/>
    <w:rsid w:val="20E90CC9"/>
    <w:rsid w:val="2210C166"/>
    <w:rsid w:val="2304500C"/>
    <w:rsid w:val="24C0CD67"/>
    <w:rsid w:val="24D21B76"/>
    <w:rsid w:val="25303EDD"/>
    <w:rsid w:val="25D30841"/>
    <w:rsid w:val="269BA8D6"/>
    <w:rsid w:val="26C97687"/>
    <w:rsid w:val="27184643"/>
    <w:rsid w:val="285A1840"/>
    <w:rsid w:val="286E3CB1"/>
    <w:rsid w:val="297A5FF1"/>
    <w:rsid w:val="29A78788"/>
    <w:rsid w:val="29FCCFF6"/>
    <w:rsid w:val="2AB47FB8"/>
    <w:rsid w:val="2B20AD96"/>
    <w:rsid w:val="2C54992F"/>
    <w:rsid w:val="2E4620FE"/>
    <w:rsid w:val="2E6567C1"/>
    <w:rsid w:val="2E779810"/>
    <w:rsid w:val="2F28E205"/>
    <w:rsid w:val="31BBAE06"/>
    <w:rsid w:val="32F6D9A9"/>
    <w:rsid w:val="334C8E66"/>
    <w:rsid w:val="338E1D02"/>
    <w:rsid w:val="3651566E"/>
    <w:rsid w:val="36639863"/>
    <w:rsid w:val="37ED26CF"/>
    <w:rsid w:val="3804FB29"/>
    <w:rsid w:val="38EC9E4E"/>
    <w:rsid w:val="3AAF3C9A"/>
    <w:rsid w:val="3AD6E7DF"/>
    <w:rsid w:val="3B4B3E21"/>
    <w:rsid w:val="3B94A786"/>
    <w:rsid w:val="3CB4136C"/>
    <w:rsid w:val="3DF2D09C"/>
    <w:rsid w:val="3E223EFC"/>
    <w:rsid w:val="4057F8F5"/>
    <w:rsid w:val="43E31A2A"/>
    <w:rsid w:val="43E672D0"/>
    <w:rsid w:val="45CF82DC"/>
    <w:rsid w:val="45DED212"/>
    <w:rsid w:val="480FDFD1"/>
    <w:rsid w:val="4914CD42"/>
    <w:rsid w:val="49CE0A68"/>
    <w:rsid w:val="49DEC992"/>
    <w:rsid w:val="4A058269"/>
    <w:rsid w:val="4C084900"/>
    <w:rsid w:val="4C225153"/>
    <w:rsid w:val="4C89C400"/>
    <w:rsid w:val="4CB6160A"/>
    <w:rsid w:val="4D056DD4"/>
    <w:rsid w:val="4D84E808"/>
    <w:rsid w:val="4F814F5E"/>
    <w:rsid w:val="50675483"/>
    <w:rsid w:val="538C9645"/>
    <w:rsid w:val="53BCFC64"/>
    <w:rsid w:val="5419C1F2"/>
    <w:rsid w:val="5434F882"/>
    <w:rsid w:val="54D5E177"/>
    <w:rsid w:val="56E2173A"/>
    <w:rsid w:val="5788D3BA"/>
    <w:rsid w:val="57E20C40"/>
    <w:rsid w:val="5AADC1CA"/>
    <w:rsid w:val="5B4BF966"/>
    <w:rsid w:val="5B99B87F"/>
    <w:rsid w:val="5BF44730"/>
    <w:rsid w:val="5C444FD3"/>
    <w:rsid w:val="5F7B21CE"/>
    <w:rsid w:val="5F86F94D"/>
    <w:rsid w:val="617C23EA"/>
    <w:rsid w:val="63908F06"/>
    <w:rsid w:val="6403220C"/>
    <w:rsid w:val="64BE9236"/>
    <w:rsid w:val="6808CD44"/>
    <w:rsid w:val="686D558A"/>
    <w:rsid w:val="693BA567"/>
    <w:rsid w:val="69A570FC"/>
    <w:rsid w:val="6B58EA36"/>
    <w:rsid w:val="6ED3734D"/>
    <w:rsid w:val="7021A5DA"/>
    <w:rsid w:val="725C5FD1"/>
    <w:rsid w:val="729FD432"/>
    <w:rsid w:val="72A8D3D7"/>
    <w:rsid w:val="73392E1A"/>
    <w:rsid w:val="73430E34"/>
    <w:rsid w:val="76081016"/>
    <w:rsid w:val="762B311E"/>
    <w:rsid w:val="778A16B1"/>
    <w:rsid w:val="779867A7"/>
    <w:rsid w:val="77D88D88"/>
    <w:rsid w:val="7AF105D6"/>
    <w:rsid w:val="7B8A6FDD"/>
    <w:rsid w:val="7CDC7E6C"/>
    <w:rsid w:val="7E18382E"/>
    <w:rsid w:val="7EDD3ECF"/>
    <w:rsid w:val="7EEB0B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AC50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TOCHeading">
    <w:name w:val="TOC Heading"/>
    <w:basedOn w:val="Heading1"/>
    <w:next w:val="Normal"/>
    <w:uiPriority w:val="39"/>
    <w:unhideWhenUsed/>
    <w:qFormat/>
    <w:rsid w:val="002B6F82"/>
    <w:pPr>
      <w:numPr>
        <w:numId w:val="0"/>
      </w:numPr>
      <w:tabs>
        <w:tab w:val="clear" w:pos="216"/>
      </w:tabs>
      <w:spacing w:before="0" w:after="0" w:line="360" w:lineRule="auto"/>
      <w:outlineLvl w:val="9"/>
    </w:pPr>
    <w:rPr>
      <w:rFonts w:eastAsiaTheme="majorEastAsia" w:cstheme="majorBidi"/>
      <w:b/>
      <w:smallCaps w:val="0"/>
      <w:noProof w:val="0"/>
      <w:sz w:val="24"/>
      <w:szCs w:val="32"/>
      <w:lang w:val="es-CO" w:eastAsia="es-CO"/>
    </w:rPr>
  </w:style>
  <w:style w:type="paragraph" w:styleId="TOC1">
    <w:name w:val="toc 1"/>
    <w:basedOn w:val="Normal"/>
    <w:next w:val="Normal"/>
    <w:autoRedefine/>
    <w:uiPriority w:val="39"/>
    <w:unhideWhenUsed/>
    <w:rsid w:val="002B6F82"/>
    <w:pPr>
      <w:tabs>
        <w:tab w:val="right" w:leader="dot" w:pos="9394"/>
      </w:tabs>
      <w:spacing w:before="240" w:after="240"/>
      <w:jc w:val="left"/>
    </w:pPr>
    <w:rPr>
      <w:rFonts w:eastAsia="Times New Roman"/>
      <w:sz w:val="24"/>
      <w:szCs w:val="24"/>
      <w:lang w:val="es-CO" w:eastAsia="es-CO"/>
    </w:rPr>
  </w:style>
  <w:style w:type="paragraph" w:styleId="TOC2">
    <w:name w:val="toc 2"/>
    <w:basedOn w:val="Normal"/>
    <w:next w:val="Normal"/>
    <w:autoRedefine/>
    <w:uiPriority w:val="39"/>
    <w:unhideWhenUsed/>
    <w:rsid w:val="002B6F82"/>
    <w:pPr>
      <w:spacing w:before="240" w:after="240"/>
      <w:ind w:left="238"/>
      <w:jc w:val="left"/>
    </w:pPr>
    <w:rPr>
      <w:rFonts w:eastAsia="Times New Roman"/>
      <w:sz w:val="24"/>
      <w:szCs w:val="24"/>
      <w:lang w:val="es-CO" w:eastAsia="es-CO"/>
    </w:rPr>
  </w:style>
  <w:style w:type="character" w:styleId="Hyperlink">
    <w:name w:val="Hyperlink"/>
    <w:basedOn w:val="DefaultParagraphFont"/>
    <w:uiPriority w:val="99"/>
    <w:unhideWhenUsed/>
    <w:rsid w:val="002B6F82"/>
    <w:rPr>
      <w:color w:val="0563C1" w:themeColor="hyperlink"/>
      <w:u w:val="single"/>
    </w:rPr>
  </w:style>
  <w:style w:type="paragraph" w:styleId="ListParagraph">
    <w:name w:val="List Paragraph"/>
    <w:basedOn w:val="Normal"/>
    <w:uiPriority w:val="34"/>
    <w:qFormat/>
    <w:rsid w:val="002B6F82"/>
    <w:pPr>
      <w:spacing w:line="360" w:lineRule="auto"/>
      <w:contextualSpacing/>
      <w:jc w:val="both"/>
    </w:pPr>
    <w:rPr>
      <w:rFonts w:eastAsia="Times New Roman"/>
      <w:sz w:val="24"/>
      <w:szCs w:val="24"/>
      <w:lang w:val="es-CO" w:eastAsia="es-CO"/>
    </w:rPr>
  </w:style>
  <w:style w:type="paragraph" w:styleId="TOC3">
    <w:name w:val="toc 3"/>
    <w:basedOn w:val="Normal"/>
    <w:next w:val="Normal"/>
    <w:autoRedefine/>
    <w:uiPriority w:val="39"/>
    <w:rsid w:val="00B01EBE"/>
    <w:pPr>
      <w:spacing w:after="100"/>
      <w:ind w:left="400"/>
    </w:pPr>
  </w:style>
  <w:style w:type="character" w:styleId="CommentReference">
    <w:name w:val="annotation reference"/>
    <w:basedOn w:val="DefaultParagraphFont"/>
    <w:rsid w:val="00AF674D"/>
    <w:rPr>
      <w:sz w:val="16"/>
      <w:szCs w:val="16"/>
    </w:rPr>
  </w:style>
  <w:style w:type="paragraph" w:styleId="CommentText">
    <w:name w:val="annotation text"/>
    <w:basedOn w:val="Normal"/>
    <w:link w:val="CommentTextChar"/>
    <w:rsid w:val="00AF674D"/>
  </w:style>
  <w:style w:type="character" w:customStyle="1" w:styleId="CommentTextChar">
    <w:name w:val="Comment Text Char"/>
    <w:basedOn w:val="DefaultParagraphFont"/>
    <w:link w:val="CommentText"/>
    <w:rsid w:val="00AF674D"/>
  </w:style>
  <w:style w:type="paragraph" w:styleId="CommentSubject">
    <w:name w:val="annotation subject"/>
    <w:basedOn w:val="CommentText"/>
    <w:next w:val="CommentText"/>
    <w:link w:val="CommentSubjectChar"/>
    <w:rsid w:val="00AF674D"/>
    <w:rPr>
      <w:b/>
      <w:bCs/>
    </w:rPr>
  </w:style>
  <w:style w:type="character" w:customStyle="1" w:styleId="CommentSubjectChar">
    <w:name w:val="Comment Subject Char"/>
    <w:basedOn w:val="CommentTextChar"/>
    <w:link w:val="CommentSubject"/>
    <w:rsid w:val="00AF674D"/>
    <w:rPr>
      <w:b/>
      <w:bCs/>
    </w:rPr>
  </w:style>
  <w:style w:type="character" w:styleId="UnresolvedMention">
    <w:name w:val="Unresolved Mention"/>
    <w:basedOn w:val="DefaultParagraphFont"/>
    <w:uiPriority w:val="99"/>
    <w:semiHidden/>
    <w:unhideWhenUsed/>
    <w:rsid w:val="00D65BBD"/>
    <w:rPr>
      <w:color w:val="605E5C"/>
      <w:shd w:val="clear" w:color="auto" w:fill="E1DFDD"/>
    </w:rPr>
  </w:style>
  <w:style w:type="character" w:customStyle="1" w:styleId="Heading1Char">
    <w:name w:val="Heading 1 Char"/>
    <w:basedOn w:val="DefaultParagraphFont"/>
    <w:link w:val="Heading1"/>
    <w:uiPriority w:val="9"/>
    <w:rsid w:val="009B6860"/>
    <w:rPr>
      <w:smallCaps/>
      <w:noProof/>
    </w:rPr>
  </w:style>
  <w:style w:type="paragraph" w:styleId="Revision">
    <w:name w:val="Revision"/>
    <w:hidden/>
    <w:uiPriority w:val="99"/>
    <w:semiHidden/>
    <w:rsid w:val="0009483F"/>
  </w:style>
  <w:style w:type="character" w:customStyle="1" w:styleId="normaltextrun">
    <w:name w:val="normaltextrun"/>
    <w:basedOn w:val="DefaultParagraphFont"/>
    <w:rsid w:val="00CF7157"/>
  </w:style>
  <w:style w:type="character" w:customStyle="1" w:styleId="contentcontrolboundarysink">
    <w:name w:val="contentcontrolboundarysink"/>
    <w:basedOn w:val="DefaultParagraphFont"/>
    <w:rsid w:val="00CF7157"/>
  </w:style>
  <w:style w:type="character" w:customStyle="1" w:styleId="eop">
    <w:name w:val="eop"/>
    <w:basedOn w:val="DefaultParagraphFont"/>
    <w:rsid w:val="00496286"/>
  </w:style>
  <w:style w:type="paragraph" w:styleId="Bibliography">
    <w:name w:val="Bibliography"/>
    <w:basedOn w:val="Normal"/>
    <w:next w:val="Normal"/>
    <w:uiPriority w:val="37"/>
    <w:unhideWhenUsed/>
    <w:rsid w:val="007C791E"/>
  </w:style>
  <w:style w:type="character" w:styleId="PlaceholderText">
    <w:name w:val="Placeholder Text"/>
    <w:basedOn w:val="DefaultParagraphFont"/>
    <w:uiPriority w:val="99"/>
    <w:semiHidden/>
    <w:rsid w:val="00CC31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4476">
      <w:bodyDiv w:val="1"/>
      <w:marLeft w:val="0"/>
      <w:marRight w:val="0"/>
      <w:marTop w:val="0"/>
      <w:marBottom w:val="0"/>
      <w:divBdr>
        <w:top w:val="none" w:sz="0" w:space="0" w:color="auto"/>
        <w:left w:val="none" w:sz="0" w:space="0" w:color="auto"/>
        <w:bottom w:val="none" w:sz="0" w:space="0" w:color="auto"/>
        <w:right w:val="none" w:sz="0" w:space="0" w:color="auto"/>
      </w:divBdr>
      <w:divsChild>
        <w:div w:id="400179347">
          <w:marLeft w:val="480"/>
          <w:marRight w:val="0"/>
          <w:marTop w:val="0"/>
          <w:marBottom w:val="0"/>
          <w:divBdr>
            <w:top w:val="none" w:sz="0" w:space="0" w:color="auto"/>
            <w:left w:val="none" w:sz="0" w:space="0" w:color="auto"/>
            <w:bottom w:val="none" w:sz="0" w:space="0" w:color="auto"/>
            <w:right w:val="none" w:sz="0" w:space="0" w:color="auto"/>
          </w:divBdr>
        </w:div>
        <w:div w:id="1544176126">
          <w:marLeft w:val="480"/>
          <w:marRight w:val="0"/>
          <w:marTop w:val="0"/>
          <w:marBottom w:val="0"/>
          <w:divBdr>
            <w:top w:val="none" w:sz="0" w:space="0" w:color="auto"/>
            <w:left w:val="none" w:sz="0" w:space="0" w:color="auto"/>
            <w:bottom w:val="none" w:sz="0" w:space="0" w:color="auto"/>
            <w:right w:val="none" w:sz="0" w:space="0" w:color="auto"/>
          </w:divBdr>
        </w:div>
        <w:div w:id="74400605">
          <w:marLeft w:val="480"/>
          <w:marRight w:val="0"/>
          <w:marTop w:val="0"/>
          <w:marBottom w:val="0"/>
          <w:divBdr>
            <w:top w:val="none" w:sz="0" w:space="0" w:color="auto"/>
            <w:left w:val="none" w:sz="0" w:space="0" w:color="auto"/>
            <w:bottom w:val="none" w:sz="0" w:space="0" w:color="auto"/>
            <w:right w:val="none" w:sz="0" w:space="0" w:color="auto"/>
          </w:divBdr>
        </w:div>
        <w:div w:id="1766146466">
          <w:marLeft w:val="480"/>
          <w:marRight w:val="0"/>
          <w:marTop w:val="0"/>
          <w:marBottom w:val="0"/>
          <w:divBdr>
            <w:top w:val="none" w:sz="0" w:space="0" w:color="auto"/>
            <w:left w:val="none" w:sz="0" w:space="0" w:color="auto"/>
            <w:bottom w:val="none" w:sz="0" w:space="0" w:color="auto"/>
            <w:right w:val="none" w:sz="0" w:space="0" w:color="auto"/>
          </w:divBdr>
        </w:div>
        <w:div w:id="418797161">
          <w:marLeft w:val="480"/>
          <w:marRight w:val="0"/>
          <w:marTop w:val="0"/>
          <w:marBottom w:val="0"/>
          <w:divBdr>
            <w:top w:val="none" w:sz="0" w:space="0" w:color="auto"/>
            <w:left w:val="none" w:sz="0" w:space="0" w:color="auto"/>
            <w:bottom w:val="none" w:sz="0" w:space="0" w:color="auto"/>
            <w:right w:val="none" w:sz="0" w:space="0" w:color="auto"/>
          </w:divBdr>
        </w:div>
        <w:div w:id="1204638040">
          <w:marLeft w:val="480"/>
          <w:marRight w:val="0"/>
          <w:marTop w:val="0"/>
          <w:marBottom w:val="0"/>
          <w:divBdr>
            <w:top w:val="none" w:sz="0" w:space="0" w:color="auto"/>
            <w:left w:val="none" w:sz="0" w:space="0" w:color="auto"/>
            <w:bottom w:val="none" w:sz="0" w:space="0" w:color="auto"/>
            <w:right w:val="none" w:sz="0" w:space="0" w:color="auto"/>
          </w:divBdr>
        </w:div>
        <w:div w:id="1088649313">
          <w:marLeft w:val="480"/>
          <w:marRight w:val="0"/>
          <w:marTop w:val="0"/>
          <w:marBottom w:val="0"/>
          <w:divBdr>
            <w:top w:val="none" w:sz="0" w:space="0" w:color="auto"/>
            <w:left w:val="none" w:sz="0" w:space="0" w:color="auto"/>
            <w:bottom w:val="none" w:sz="0" w:space="0" w:color="auto"/>
            <w:right w:val="none" w:sz="0" w:space="0" w:color="auto"/>
          </w:divBdr>
        </w:div>
        <w:div w:id="767584926">
          <w:marLeft w:val="480"/>
          <w:marRight w:val="0"/>
          <w:marTop w:val="0"/>
          <w:marBottom w:val="0"/>
          <w:divBdr>
            <w:top w:val="none" w:sz="0" w:space="0" w:color="auto"/>
            <w:left w:val="none" w:sz="0" w:space="0" w:color="auto"/>
            <w:bottom w:val="none" w:sz="0" w:space="0" w:color="auto"/>
            <w:right w:val="none" w:sz="0" w:space="0" w:color="auto"/>
          </w:divBdr>
        </w:div>
        <w:div w:id="383679759">
          <w:marLeft w:val="480"/>
          <w:marRight w:val="0"/>
          <w:marTop w:val="0"/>
          <w:marBottom w:val="0"/>
          <w:divBdr>
            <w:top w:val="none" w:sz="0" w:space="0" w:color="auto"/>
            <w:left w:val="none" w:sz="0" w:space="0" w:color="auto"/>
            <w:bottom w:val="none" w:sz="0" w:space="0" w:color="auto"/>
            <w:right w:val="none" w:sz="0" w:space="0" w:color="auto"/>
          </w:divBdr>
        </w:div>
        <w:div w:id="356585195">
          <w:marLeft w:val="480"/>
          <w:marRight w:val="0"/>
          <w:marTop w:val="0"/>
          <w:marBottom w:val="0"/>
          <w:divBdr>
            <w:top w:val="none" w:sz="0" w:space="0" w:color="auto"/>
            <w:left w:val="none" w:sz="0" w:space="0" w:color="auto"/>
            <w:bottom w:val="none" w:sz="0" w:space="0" w:color="auto"/>
            <w:right w:val="none" w:sz="0" w:space="0" w:color="auto"/>
          </w:divBdr>
        </w:div>
      </w:divsChild>
    </w:div>
    <w:div w:id="35008809">
      <w:bodyDiv w:val="1"/>
      <w:marLeft w:val="0"/>
      <w:marRight w:val="0"/>
      <w:marTop w:val="0"/>
      <w:marBottom w:val="0"/>
      <w:divBdr>
        <w:top w:val="none" w:sz="0" w:space="0" w:color="auto"/>
        <w:left w:val="none" w:sz="0" w:space="0" w:color="auto"/>
        <w:bottom w:val="none" w:sz="0" w:space="0" w:color="auto"/>
        <w:right w:val="none" w:sz="0" w:space="0" w:color="auto"/>
      </w:divBdr>
    </w:div>
    <w:div w:id="46997677">
      <w:bodyDiv w:val="1"/>
      <w:marLeft w:val="0"/>
      <w:marRight w:val="0"/>
      <w:marTop w:val="0"/>
      <w:marBottom w:val="0"/>
      <w:divBdr>
        <w:top w:val="none" w:sz="0" w:space="0" w:color="auto"/>
        <w:left w:val="none" w:sz="0" w:space="0" w:color="auto"/>
        <w:bottom w:val="none" w:sz="0" w:space="0" w:color="auto"/>
        <w:right w:val="none" w:sz="0" w:space="0" w:color="auto"/>
      </w:divBdr>
    </w:div>
    <w:div w:id="73018660">
      <w:bodyDiv w:val="1"/>
      <w:marLeft w:val="0"/>
      <w:marRight w:val="0"/>
      <w:marTop w:val="0"/>
      <w:marBottom w:val="0"/>
      <w:divBdr>
        <w:top w:val="none" w:sz="0" w:space="0" w:color="auto"/>
        <w:left w:val="none" w:sz="0" w:space="0" w:color="auto"/>
        <w:bottom w:val="none" w:sz="0" w:space="0" w:color="auto"/>
        <w:right w:val="none" w:sz="0" w:space="0" w:color="auto"/>
      </w:divBdr>
      <w:divsChild>
        <w:div w:id="1287391570">
          <w:marLeft w:val="480"/>
          <w:marRight w:val="0"/>
          <w:marTop w:val="0"/>
          <w:marBottom w:val="0"/>
          <w:divBdr>
            <w:top w:val="none" w:sz="0" w:space="0" w:color="auto"/>
            <w:left w:val="none" w:sz="0" w:space="0" w:color="auto"/>
            <w:bottom w:val="none" w:sz="0" w:space="0" w:color="auto"/>
            <w:right w:val="none" w:sz="0" w:space="0" w:color="auto"/>
          </w:divBdr>
        </w:div>
        <w:div w:id="398017406">
          <w:marLeft w:val="480"/>
          <w:marRight w:val="0"/>
          <w:marTop w:val="0"/>
          <w:marBottom w:val="0"/>
          <w:divBdr>
            <w:top w:val="none" w:sz="0" w:space="0" w:color="auto"/>
            <w:left w:val="none" w:sz="0" w:space="0" w:color="auto"/>
            <w:bottom w:val="none" w:sz="0" w:space="0" w:color="auto"/>
            <w:right w:val="none" w:sz="0" w:space="0" w:color="auto"/>
          </w:divBdr>
        </w:div>
        <w:div w:id="1402291430">
          <w:marLeft w:val="480"/>
          <w:marRight w:val="0"/>
          <w:marTop w:val="0"/>
          <w:marBottom w:val="0"/>
          <w:divBdr>
            <w:top w:val="none" w:sz="0" w:space="0" w:color="auto"/>
            <w:left w:val="none" w:sz="0" w:space="0" w:color="auto"/>
            <w:bottom w:val="none" w:sz="0" w:space="0" w:color="auto"/>
            <w:right w:val="none" w:sz="0" w:space="0" w:color="auto"/>
          </w:divBdr>
        </w:div>
        <w:div w:id="1440445655">
          <w:marLeft w:val="480"/>
          <w:marRight w:val="0"/>
          <w:marTop w:val="0"/>
          <w:marBottom w:val="0"/>
          <w:divBdr>
            <w:top w:val="none" w:sz="0" w:space="0" w:color="auto"/>
            <w:left w:val="none" w:sz="0" w:space="0" w:color="auto"/>
            <w:bottom w:val="none" w:sz="0" w:space="0" w:color="auto"/>
            <w:right w:val="none" w:sz="0" w:space="0" w:color="auto"/>
          </w:divBdr>
        </w:div>
        <w:div w:id="2119450436">
          <w:marLeft w:val="480"/>
          <w:marRight w:val="0"/>
          <w:marTop w:val="0"/>
          <w:marBottom w:val="0"/>
          <w:divBdr>
            <w:top w:val="none" w:sz="0" w:space="0" w:color="auto"/>
            <w:left w:val="none" w:sz="0" w:space="0" w:color="auto"/>
            <w:bottom w:val="none" w:sz="0" w:space="0" w:color="auto"/>
            <w:right w:val="none" w:sz="0" w:space="0" w:color="auto"/>
          </w:divBdr>
        </w:div>
        <w:div w:id="678001699">
          <w:marLeft w:val="480"/>
          <w:marRight w:val="0"/>
          <w:marTop w:val="0"/>
          <w:marBottom w:val="0"/>
          <w:divBdr>
            <w:top w:val="none" w:sz="0" w:space="0" w:color="auto"/>
            <w:left w:val="none" w:sz="0" w:space="0" w:color="auto"/>
            <w:bottom w:val="none" w:sz="0" w:space="0" w:color="auto"/>
            <w:right w:val="none" w:sz="0" w:space="0" w:color="auto"/>
          </w:divBdr>
        </w:div>
        <w:div w:id="1917788110">
          <w:marLeft w:val="480"/>
          <w:marRight w:val="0"/>
          <w:marTop w:val="0"/>
          <w:marBottom w:val="0"/>
          <w:divBdr>
            <w:top w:val="none" w:sz="0" w:space="0" w:color="auto"/>
            <w:left w:val="none" w:sz="0" w:space="0" w:color="auto"/>
            <w:bottom w:val="none" w:sz="0" w:space="0" w:color="auto"/>
            <w:right w:val="none" w:sz="0" w:space="0" w:color="auto"/>
          </w:divBdr>
        </w:div>
        <w:div w:id="1105349083">
          <w:marLeft w:val="480"/>
          <w:marRight w:val="0"/>
          <w:marTop w:val="0"/>
          <w:marBottom w:val="0"/>
          <w:divBdr>
            <w:top w:val="none" w:sz="0" w:space="0" w:color="auto"/>
            <w:left w:val="none" w:sz="0" w:space="0" w:color="auto"/>
            <w:bottom w:val="none" w:sz="0" w:space="0" w:color="auto"/>
            <w:right w:val="none" w:sz="0" w:space="0" w:color="auto"/>
          </w:divBdr>
        </w:div>
      </w:divsChild>
    </w:div>
    <w:div w:id="78717479">
      <w:bodyDiv w:val="1"/>
      <w:marLeft w:val="0"/>
      <w:marRight w:val="0"/>
      <w:marTop w:val="0"/>
      <w:marBottom w:val="0"/>
      <w:divBdr>
        <w:top w:val="none" w:sz="0" w:space="0" w:color="auto"/>
        <w:left w:val="none" w:sz="0" w:space="0" w:color="auto"/>
        <w:bottom w:val="none" w:sz="0" w:space="0" w:color="auto"/>
        <w:right w:val="none" w:sz="0" w:space="0" w:color="auto"/>
      </w:divBdr>
      <w:divsChild>
        <w:div w:id="2083285466">
          <w:marLeft w:val="480"/>
          <w:marRight w:val="0"/>
          <w:marTop w:val="0"/>
          <w:marBottom w:val="0"/>
          <w:divBdr>
            <w:top w:val="none" w:sz="0" w:space="0" w:color="auto"/>
            <w:left w:val="none" w:sz="0" w:space="0" w:color="auto"/>
            <w:bottom w:val="none" w:sz="0" w:space="0" w:color="auto"/>
            <w:right w:val="none" w:sz="0" w:space="0" w:color="auto"/>
          </w:divBdr>
        </w:div>
      </w:divsChild>
    </w:div>
    <w:div w:id="79522294">
      <w:bodyDiv w:val="1"/>
      <w:marLeft w:val="0"/>
      <w:marRight w:val="0"/>
      <w:marTop w:val="0"/>
      <w:marBottom w:val="0"/>
      <w:divBdr>
        <w:top w:val="none" w:sz="0" w:space="0" w:color="auto"/>
        <w:left w:val="none" w:sz="0" w:space="0" w:color="auto"/>
        <w:bottom w:val="none" w:sz="0" w:space="0" w:color="auto"/>
        <w:right w:val="none" w:sz="0" w:space="0" w:color="auto"/>
      </w:divBdr>
    </w:div>
    <w:div w:id="115418532">
      <w:bodyDiv w:val="1"/>
      <w:marLeft w:val="0"/>
      <w:marRight w:val="0"/>
      <w:marTop w:val="0"/>
      <w:marBottom w:val="0"/>
      <w:divBdr>
        <w:top w:val="none" w:sz="0" w:space="0" w:color="auto"/>
        <w:left w:val="none" w:sz="0" w:space="0" w:color="auto"/>
        <w:bottom w:val="none" w:sz="0" w:space="0" w:color="auto"/>
        <w:right w:val="none" w:sz="0" w:space="0" w:color="auto"/>
      </w:divBdr>
      <w:divsChild>
        <w:div w:id="1040974309">
          <w:marLeft w:val="480"/>
          <w:marRight w:val="0"/>
          <w:marTop w:val="0"/>
          <w:marBottom w:val="0"/>
          <w:divBdr>
            <w:top w:val="none" w:sz="0" w:space="0" w:color="auto"/>
            <w:left w:val="none" w:sz="0" w:space="0" w:color="auto"/>
            <w:bottom w:val="none" w:sz="0" w:space="0" w:color="auto"/>
            <w:right w:val="none" w:sz="0" w:space="0" w:color="auto"/>
          </w:divBdr>
        </w:div>
        <w:div w:id="1767648448">
          <w:marLeft w:val="480"/>
          <w:marRight w:val="0"/>
          <w:marTop w:val="0"/>
          <w:marBottom w:val="0"/>
          <w:divBdr>
            <w:top w:val="none" w:sz="0" w:space="0" w:color="auto"/>
            <w:left w:val="none" w:sz="0" w:space="0" w:color="auto"/>
            <w:bottom w:val="none" w:sz="0" w:space="0" w:color="auto"/>
            <w:right w:val="none" w:sz="0" w:space="0" w:color="auto"/>
          </w:divBdr>
        </w:div>
        <w:div w:id="970401423">
          <w:marLeft w:val="480"/>
          <w:marRight w:val="0"/>
          <w:marTop w:val="0"/>
          <w:marBottom w:val="0"/>
          <w:divBdr>
            <w:top w:val="none" w:sz="0" w:space="0" w:color="auto"/>
            <w:left w:val="none" w:sz="0" w:space="0" w:color="auto"/>
            <w:bottom w:val="none" w:sz="0" w:space="0" w:color="auto"/>
            <w:right w:val="none" w:sz="0" w:space="0" w:color="auto"/>
          </w:divBdr>
        </w:div>
        <w:div w:id="444734459">
          <w:marLeft w:val="480"/>
          <w:marRight w:val="0"/>
          <w:marTop w:val="0"/>
          <w:marBottom w:val="0"/>
          <w:divBdr>
            <w:top w:val="none" w:sz="0" w:space="0" w:color="auto"/>
            <w:left w:val="none" w:sz="0" w:space="0" w:color="auto"/>
            <w:bottom w:val="none" w:sz="0" w:space="0" w:color="auto"/>
            <w:right w:val="none" w:sz="0" w:space="0" w:color="auto"/>
          </w:divBdr>
        </w:div>
        <w:div w:id="2090228020">
          <w:marLeft w:val="480"/>
          <w:marRight w:val="0"/>
          <w:marTop w:val="0"/>
          <w:marBottom w:val="0"/>
          <w:divBdr>
            <w:top w:val="none" w:sz="0" w:space="0" w:color="auto"/>
            <w:left w:val="none" w:sz="0" w:space="0" w:color="auto"/>
            <w:bottom w:val="none" w:sz="0" w:space="0" w:color="auto"/>
            <w:right w:val="none" w:sz="0" w:space="0" w:color="auto"/>
          </w:divBdr>
        </w:div>
        <w:div w:id="540633801">
          <w:marLeft w:val="480"/>
          <w:marRight w:val="0"/>
          <w:marTop w:val="0"/>
          <w:marBottom w:val="0"/>
          <w:divBdr>
            <w:top w:val="none" w:sz="0" w:space="0" w:color="auto"/>
            <w:left w:val="none" w:sz="0" w:space="0" w:color="auto"/>
            <w:bottom w:val="none" w:sz="0" w:space="0" w:color="auto"/>
            <w:right w:val="none" w:sz="0" w:space="0" w:color="auto"/>
          </w:divBdr>
        </w:div>
        <w:div w:id="2016179182">
          <w:marLeft w:val="480"/>
          <w:marRight w:val="0"/>
          <w:marTop w:val="0"/>
          <w:marBottom w:val="0"/>
          <w:divBdr>
            <w:top w:val="none" w:sz="0" w:space="0" w:color="auto"/>
            <w:left w:val="none" w:sz="0" w:space="0" w:color="auto"/>
            <w:bottom w:val="none" w:sz="0" w:space="0" w:color="auto"/>
            <w:right w:val="none" w:sz="0" w:space="0" w:color="auto"/>
          </w:divBdr>
        </w:div>
        <w:div w:id="826940979">
          <w:marLeft w:val="480"/>
          <w:marRight w:val="0"/>
          <w:marTop w:val="0"/>
          <w:marBottom w:val="0"/>
          <w:divBdr>
            <w:top w:val="none" w:sz="0" w:space="0" w:color="auto"/>
            <w:left w:val="none" w:sz="0" w:space="0" w:color="auto"/>
            <w:bottom w:val="none" w:sz="0" w:space="0" w:color="auto"/>
            <w:right w:val="none" w:sz="0" w:space="0" w:color="auto"/>
          </w:divBdr>
        </w:div>
        <w:div w:id="1198200725">
          <w:marLeft w:val="480"/>
          <w:marRight w:val="0"/>
          <w:marTop w:val="0"/>
          <w:marBottom w:val="0"/>
          <w:divBdr>
            <w:top w:val="none" w:sz="0" w:space="0" w:color="auto"/>
            <w:left w:val="none" w:sz="0" w:space="0" w:color="auto"/>
            <w:bottom w:val="none" w:sz="0" w:space="0" w:color="auto"/>
            <w:right w:val="none" w:sz="0" w:space="0" w:color="auto"/>
          </w:divBdr>
        </w:div>
        <w:div w:id="675377921">
          <w:marLeft w:val="480"/>
          <w:marRight w:val="0"/>
          <w:marTop w:val="0"/>
          <w:marBottom w:val="0"/>
          <w:divBdr>
            <w:top w:val="none" w:sz="0" w:space="0" w:color="auto"/>
            <w:left w:val="none" w:sz="0" w:space="0" w:color="auto"/>
            <w:bottom w:val="none" w:sz="0" w:space="0" w:color="auto"/>
            <w:right w:val="none" w:sz="0" w:space="0" w:color="auto"/>
          </w:divBdr>
        </w:div>
      </w:divsChild>
    </w:div>
    <w:div w:id="119157399">
      <w:bodyDiv w:val="1"/>
      <w:marLeft w:val="0"/>
      <w:marRight w:val="0"/>
      <w:marTop w:val="0"/>
      <w:marBottom w:val="0"/>
      <w:divBdr>
        <w:top w:val="none" w:sz="0" w:space="0" w:color="auto"/>
        <w:left w:val="none" w:sz="0" w:space="0" w:color="auto"/>
        <w:bottom w:val="none" w:sz="0" w:space="0" w:color="auto"/>
        <w:right w:val="none" w:sz="0" w:space="0" w:color="auto"/>
      </w:divBdr>
      <w:divsChild>
        <w:div w:id="2010861798">
          <w:marLeft w:val="480"/>
          <w:marRight w:val="0"/>
          <w:marTop w:val="0"/>
          <w:marBottom w:val="0"/>
          <w:divBdr>
            <w:top w:val="none" w:sz="0" w:space="0" w:color="auto"/>
            <w:left w:val="none" w:sz="0" w:space="0" w:color="auto"/>
            <w:bottom w:val="none" w:sz="0" w:space="0" w:color="auto"/>
            <w:right w:val="none" w:sz="0" w:space="0" w:color="auto"/>
          </w:divBdr>
        </w:div>
        <w:div w:id="804351205">
          <w:marLeft w:val="480"/>
          <w:marRight w:val="0"/>
          <w:marTop w:val="0"/>
          <w:marBottom w:val="0"/>
          <w:divBdr>
            <w:top w:val="none" w:sz="0" w:space="0" w:color="auto"/>
            <w:left w:val="none" w:sz="0" w:space="0" w:color="auto"/>
            <w:bottom w:val="none" w:sz="0" w:space="0" w:color="auto"/>
            <w:right w:val="none" w:sz="0" w:space="0" w:color="auto"/>
          </w:divBdr>
        </w:div>
        <w:div w:id="718210878">
          <w:marLeft w:val="480"/>
          <w:marRight w:val="0"/>
          <w:marTop w:val="0"/>
          <w:marBottom w:val="0"/>
          <w:divBdr>
            <w:top w:val="none" w:sz="0" w:space="0" w:color="auto"/>
            <w:left w:val="none" w:sz="0" w:space="0" w:color="auto"/>
            <w:bottom w:val="none" w:sz="0" w:space="0" w:color="auto"/>
            <w:right w:val="none" w:sz="0" w:space="0" w:color="auto"/>
          </w:divBdr>
        </w:div>
        <w:div w:id="1386610735">
          <w:marLeft w:val="480"/>
          <w:marRight w:val="0"/>
          <w:marTop w:val="0"/>
          <w:marBottom w:val="0"/>
          <w:divBdr>
            <w:top w:val="none" w:sz="0" w:space="0" w:color="auto"/>
            <w:left w:val="none" w:sz="0" w:space="0" w:color="auto"/>
            <w:bottom w:val="none" w:sz="0" w:space="0" w:color="auto"/>
            <w:right w:val="none" w:sz="0" w:space="0" w:color="auto"/>
          </w:divBdr>
        </w:div>
      </w:divsChild>
    </w:div>
    <w:div w:id="119615627">
      <w:bodyDiv w:val="1"/>
      <w:marLeft w:val="0"/>
      <w:marRight w:val="0"/>
      <w:marTop w:val="0"/>
      <w:marBottom w:val="0"/>
      <w:divBdr>
        <w:top w:val="none" w:sz="0" w:space="0" w:color="auto"/>
        <w:left w:val="none" w:sz="0" w:space="0" w:color="auto"/>
        <w:bottom w:val="none" w:sz="0" w:space="0" w:color="auto"/>
        <w:right w:val="none" w:sz="0" w:space="0" w:color="auto"/>
      </w:divBdr>
      <w:divsChild>
        <w:div w:id="35081794">
          <w:marLeft w:val="480"/>
          <w:marRight w:val="0"/>
          <w:marTop w:val="0"/>
          <w:marBottom w:val="0"/>
          <w:divBdr>
            <w:top w:val="none" w:sz="0" w:space="0" w:color="auto"/>
            <w:left w:val="none" w:sz="0" w:space="0" w:color="auto"/>
            <w:bottom w:val="none" w:sz="0" w:space="0" w:color="auto"/>
            <w:right w:val="none" w:sz="0" w:space="0" w:color="auto"/>
          </w:divBdr>
        </w:div>
        <w:div w:id="1661883595">
          <w:marLeft w:val="480"/>
          <w:marRight w:val="0"/>
          <w:marTop w:val="0"/>
          <w:marBottom w:val="0"/>
          <w:divBdr>
            <w:top w:val="none" w:sz="0" w:space="0" w:color="auto"/>
            <w:left w:val="none" w:sz="0" w:space="0" w:color="auto"/>
            <w:bottom w:val="none" w:sz="0" w:space="0" w:color="auto"/>
            <w:right w:val="none" w:sz="0" w:space="0" w:color="auto"/>
          </w:divBdr>
        </w:div>
      </w:divsChild>
    </w:div>
    <w:div w:id="124466528">
      <w:bodyDiv w:val="1"/>
      <w:marLeft w:val="0"/>
      <w:marRight w:val="0"/>
      <w:marTop w:val="0"/>
      <w:marBottom w:val="0"/>
      <w:divBdr>
        <w:top w:val="none" w:sz="0" w:space="0" w:color="auto"/>
        <w:left w:val="none" w:sz="0" w:space="0" w:color="auto"/>
        <w:bottom w:val="none" w:sz="0" w:space="0" w:color="auto"/>
        <w:right w:val="none" w:sz="0" w:space="0" w:color="auto"/>
      </w:divBdr>
    </w:div>
    <w:div w:id="136341444">
      <w:bodyDiv w:val="1"/>
      <w:marLeft w:val="0"/>
      <w:marRight w:val="0"/>
      <w:marTop w:val="0"/>
      <w:marBottom w:val="0"/>
      <w:divBdr>
        <w:top w:val="none" w:sz="0" w:space="0" w:color="auto"/>
        <w:left w:val="none" w:sz="0" w:space="0" w:color="auto"/>
        <w:bottom w:val="none" w:sz="0" w:space="0" w:color="auto"/>
        <w:right w:val="none" w:sz="0" w:space="0" w:color="auto"/>
      </w:divBdr>
      <w:divsChild>
        <w:div w:id="214774855">
          <w:marLeft w:val="480"/>
          <w:marRight w:val="0"/>
          <w:marTop w:val="0"/>
          <w:marBottom w:val="0"/>
          <w:divBdr>
            <w:top w:val="none" w:sz="0" w:space="0" w:color="auto"/>
            <w:left w:val="none" w:sz="0" w:space="0" w:color="auto"/>
            <w:bottom w:val="none" w:sz="0" w:space="0" w:color="auto"/>
            <w:right w:val="none" w:sz="0" w:space="0" w:color="auto"/>
          </w:divBdr>
        </w:div>
        <w:div w:id="1266183511">
          <w:marLeft w:val="480"/>
          <w:marRight w:val="0"/>
          <w:marTop w:val="0"/>
          <w:marBottom w:val="0"/>
          <w:divBdr>
            <w:top w:val="none" w:sz="0" w:space="0" w:color="auto"/>
            <w:left w:val="none" w:sz="0" w:space="0" w:color="auto"/>
            <w:bottom w:val="none" w:sz="0" w:space="0" w:color="auto"/>
            <w:right w:val="none" w:sz="0" w:space="0" w:color="auto"/>
          </w:divBdr>
        </w:div>
        <w:div w:id="1556357296">
          <w:marLeft w:val="480"/>
          <w:marRight w:val="0"/>
          <w:marTop w:val="0"/>
          <w:marBottom w:val="0"/>
          <w:divBdr>
            <w:top w:val="none" w:sz="0" w:space="0" w:color="auto"/>
            <w:left w:val="none" w:sz="0" w:space="0" w:color="auto"/>
            <w:bottom w:val="none" w:sz="0" w:space="0" w:color="auto"/>
            <w:right w:val="none" w:sz="0" w:space="0" w:color="auto"/>
          </w:divBdr>
        </w:div>
        <w:div w:id="190340024">
          <w:marLeft w:val="480"/>
          <w:marRight w:val="0"/>
          <w:marTop w:val="0"/>
          <w:marBottom w:val="0"/>
          <w:divBdr>
            <w:top w:val="none" w:sz="0" w:space="0" w:color="auto"/>
            <w:left w:val="none" w:sz="0" w:space="0" w:color="auto"/>
            <w:bottom w:val="none" w:sz="0" w:space="0" w:color="auto"/>
            <w:right w:val="none" w:sz="0" w:space="0" w:color="auto"/>
          </w:divBdr>
        </w:div>
        <w:div w:id="1596088008">
          <w:marLeft w:val="480"/>
          <w:marRight w:val="0"/>
          <w:marTop w:val="0"/>
          <w:marBottom w:val="0"/>
          <w:divBdr>
            <w:top w:val="none" w:sz="0" w:space="0" w:color="auto"/>
            <w:left w:val="none" w:sz="0" w:space="0" w:color="auto"/>
            <w:bottom w:val="none" w:sz="0" w:space="0" w:color="auto"/>
            <w:right w:val="none" w:sz="0" w:space="0" w:color="auto"/>
          </w:divBdr>
        </w:div>
        <w:div w:id="1059326071">
          <w:marLeft w:val="480"/>
          <w:marRight w:val="0"/>
          <w:marTop w:val="0"/>
          <w:marBottom w:val="0"/>
          <w:divBdr>
            <w:top w:val="none" w:sz="0" w:space="0" w:color="auto"/>
            <w:left w:val="none" w:sz="0" w:space="0" w:color="auto"/>
            <w:bottom w:val="none" w:sz="0" w:space="0" w:color="auto"/>
            <w:right w:val="none" w:sz="0" w:space="0" w:color="auto"/>
          </w:divBdr>
        </w:div>
        <w:div w:id="2132163751">
          <w:marLeft w:val="480"/>
          <w:marRight w:val="0"/>
          <w:marTop w:val="0"/>
          <w:marBottom w:val="0"/>
          <w:divBdr>
            <w:top w:val="none" w:sz="0" w:space="0" w:color="auto"/>
            <w:left w:val="none" w:sz="0" w:space="0" w:color="auto"/>
            <w:bottom w:val="none" w:sz="0" w:space="0" w:color="auto"/>
            <w:right w:val="none" w:sz="0" w:space="0" w:color="auto"/>
          </w:divBdr>
        </w:div>
        <w:div w:id="1646936883">
          <w:marLeft w:val="480"/>
          <w:marRight w:val="0"/>
          <w:marTop w:val="0"/>
          <w:marBottom w:val="0"/>
          <w:divBdr>
            <w:top w:val="none" w:sz="0" w:space="0" w:color="auto"/>
            <w:left w:val="none" w:sz="0" w:space="0" w:color="auto"/>
            <w:bottom w:val="none" w:sz="0" w:space="0" w:color="auto"/>
            <w:right w:val="none" w:sz="0" w:space="0" w:color="auto"/>
          </w:divBdr>
        </w:div>
        <w:div w:id="1302344305">
          <w:marLeft w:val="480"/>
          <w:marRight w:val="0"/>
          <w:marTop w:val="0"/>
          <w:marBottom w:val="0"/>
          <w:divBdr>
            <w:top w:val="none" w:sz="0" w:space="0" w:color="auto"/>
            <w:left w:val="none" w:sz="0" w:space="0" w:color="auto"/>
            <w:bottom w:val="none" w:sz="0" w:space="0" w:color="auto"/>
            <w:right w:val="none" w:sz="0" w:space="0" w:color="auto"/>
          </w:divBdr>
        </w:div>
        <w:div w:id="188682724">
          <w:marLeft w:val="480"/>
          <w:marRight w:val="0"/>
          <w:marTop w:val="0"/>
          <w:marBottom w:val="0"/>
          <w:divBdr>
            <w:top w:val="none" w:sz="0" w:space="0" w:color="auto"/>
            <w:left w:val="none" w:sz="0" w:space="0" w:color="auto"/>
            <w:bottom w:val="none" w:sz="0" w:space="0" w:color="auto"/>
            <w:right w:val="none" w:sz="0" w:space="0" w:color="auto"/>
          </w:divBdr>
        </w:div>
        <w:div w:id="1352148746">
          <w:marLeft w:val="480"/>
          <w:marRight w:val="0"/>
          <w:marTop w:val="0"/>
          <w:marBottom w:val="0"/>
          <w:divBdr>
            <w:top w:val="none" w:sz="0" w:space="0" w:color="auto"/>
            <w:left w:val="none" w:sz="0" w:space="0" w:color="auto"/>
            <w:bottom w:val="none" w:sz="0" w:space="0" w:color="auto"/>
            <w:right w:val="none" w:sz="0" w:space="0" w:color="auto"/>
          </w:divBdr>
        </w:div>
        <w:div w:id="1361320834">
          <w:marLeft w:val="480"/>
          <w:marRight w:val="0"/>
          <w:marTop w:val="0"/>
          <w:marBottom w:val="0"/>
          <w:divBdr>
            <w:top w:val="none" w:sz="0" w:space="0" w:color="auto"/>
            <w:left w:val="none" w:sz="0" w:space="0" w:color="auto"/>
            <w:bottom w:val="none" w:sz="0" w:space="0" w:color="auto"/>
            <w:right w:val="none" w:sz="0" w:space="0" w:color="auto"/>
          </w:divBdr>
        </w:div>
      </w:divsChild>
    </w:div>
    <w:div w:id="144124976">
      <w:bodyDiv w:val="1"/>
      <w:marLeft w:val="0"/>
      <w:marRight w:val="0"/>
      <w:marTop w:val="0"/>
      <w:marBottom w:val="0"/>
      <w:divBdr>
        <w:top w:val="none" w:sz="0" w:space="0" w:color="auto"/>
        <w:left w:val="none" w:sz="0" w:space="0" w:color="auto"/>
        <w:bottom w:val="none" w:sz="0" w:space="0" w:color="auto"/>
        <w:right w:val="none" w:sz="0" w:space="0" w:color="auto"/>
      </w:divBdr>
    </w:div>
    <w:div w:id="145241186">
      <w:bodyDiv w:val="1"/>
      <w:marLeft w:val="0"/>
      <w:marRight w:val="0"/>
      <w:marTop w:val="0"/>
      <w:marBottom w:val="0"/>
      <w:divBdr>
        <w:top w:val="none" w:sz="0" w:space="0" w:color="auto"/>
        <w:left w:val="none" w:sz="0" w:space="0" w:color="auto"/>
        <w:bottom w:val="none" w:sz="0" w:space="0" w:color="auto"/>
        <w:right w:val="none" w:sz="0" w:space="0" w:color="auto"/>
      </w:divBdr>
      <w:divsChild>
        <w:div w:id="178860360">
          <w:marLeft w:val="480"/>
          <w:marRight w:val="0"/>
          <w:marTop w:val="0"/>
          <w:marBottom w:val="0"/>
          <w:divBdr>
            <w:top w:val="none" w:sz="0" w:space="0" w:color="auto"/>
            <w:left w:val="none" w:sz="0" w:space="0" w:color="auto"/>
            <w:bottom w:val="none" w:sz="0" w:space="0" w:color="auto"/>
            <w:right w:val="none" w:sz="0" w:space="0" w:color="auto"/>
          </w:divBdr>
        </w:div>
        <w:div w:id="316303246">
          <w:marLeft w:val="480"/>
          <w:marRight w:val="0"/>
          <w:marTop w:val="0"/>
          <w:marBottom w:val="0"/>
          <w:divBdr>
            <w:top w:val="none" w:sz="0" w:space="0" w:color="auto"/>
            <w:left w:val="none" w:sz="0" w:space="0" w:color="auto"/>
            <w:bottom w:val="none" w:sz="0" w:space="0" w:color="auto"/>
            <w:right w:val="none" w:sz="0" w:space="0" w:color="auto"/>
          </w:divBdr>
        </w:div>
        <w:div w:id="1553230945">
          <w:marLeft w:val="480"/>
          <w:marRight w:val="0"/>
          <w:marTop w:val="0"/>
          <w:marBottom w:val="0"/>
          <w:divBdr>
            <w:top w:val="none" w:sz="0" w:space="0" w:color="auto"/>
            <w:left w:val="none" w:sz="0" w:space="0" w:color="auto"/>
            <w:bottom w:val="none" w:sz="0" w:space="0" w:color="auto"/>
            <w:right w:val="none" w:sz="0" w:space="0" w:color="auto"/>
          </w:divBdr>
        </w:div>
        <w:div w:id="1676347161">
          <w:marLeft w:val="480"/>
          <w:marRight w:val="0"/>
          <w:marTop w:val="0"/>
          <w:marBottom w:val="0"/>
          <w:divBdr>
            <w:top w:val="none" w:sz="0" w:space="0" w:color="auto"/>
            <w:left w:val="none" w:sz="0" w:space="0" w:color="auto"/>
            <w:bottom w:val="none" w:sz="0" w:space="0" w:color="auto"/>
            <w:right w:val="none" w:sz="0" w:space="0" w:color="auto"/>
          </w:divBdr>
        </w:div>
        <w:div w:id="89472867">
          <w:marLeft w:val="480"/>
          <w:marRight w:val="0"/>
          <w:marTop w:val="0"/>
          <w:marBottom w:val="0"/>
          <w:divBdr>
            <w:top w:val="none" w:sz="0" w:space="0" w:color="auto"/>
            <w:left w:val="none" w:sz="0" w:space="0" w:color="auto"/>
            <w:bottom w:val="none" w:sz="0" w:space="0" w:color="auto"/>
            <w:right w:val="none" w:sz="0" w:space="0" w:color="auto"/>
          </w:divBdr>
        </w:div>
        <w:div w:id="1853835358">
          <w:marLeft w:val="480"/>
          <w:marRight w:val="0"/>
          <w:marTop w:val="0"/>
          <w:marBottom w:val="0"/>
          <w:divBdr>
            <w:top w:val="none" w:sz="0" w:space="0" w:color="auto"/>
            <w:left w:val="none" w:sz="0" w:space="0" w:color="auto"/>
            <w:bottom w:val="none" w:sz="0" w:space="0" w:color="auto"/>
            <w:right w:val="none" w:sz="0" w:space="0" w:color="auto"/>
          </w:divBdr>
        </w:div>
        <w:div w:id="813373209">
          <w:marLeft w:val="480"/>
          <w:marRight w:val="0"/>
          <w:marTop w:val="0"/>
          <w:marBottom w:val="0"/>
          <w:divBdr>
            <w:top w:val="none" w:sz="0" w:space="0" w:color="auto"/>
            <w:left w:val="none" w:sz="0" w:space="0" w:color="auto"/>
            <w:bottom w:val="none" w:sz="0" w:space="0" w:color="auto"/>
            <w:right w:val="none" w:sz="0" w:space="0" w:color="auto"/>
          </w:divBdr>
        </w:div>
        <w:div w:id="1818567788">
          <w:marLeft w:val="480"/>
          <w:marRight w:val="0"/>
          <w:marTop w:val="0"/>
          <w:marBottom w:val="0"/>
          <w:divBdr>
            <w:top w:val="none" w:sz="0" w:space="0" w:color="auto"/>
            <w:left w:val="none" w:sz="0" w:space="0" w:color="auto"/>
            <w:bottom w:val="none" w:sz="0" w:space="0" w:color="auto"/>
            <w:right w:val="none" w:sz="0" w:space="0" w:color="auto"/>
          </w:divBdr>
        </w:div>
        <w:div w:id="95714653">
          <w:marLeft w:val="480"/>
          <w:marRight w:val="0"/>
          <w:marTop w:val="0"/>
          <w:marBottom w:val="0"/>
          <w:divBdr>
            <w:top w:val="none" w:sz="0" w:space="0" w:color="auto"/>
            <w:left w:val="none" w:sz="0" w:space="0" w:color="auto"/>
            <w:bottom w:val="none" w:sz="0" w:space="0" w:color="auto"/>
            <w:right w:val="none" w:sz="0" w:space="0" w:color="auto"/>
          </w:divBdr>
        </w:div>
        <w:div w:id="814950736">
          <w:marLeft w:val="480"/>
          <w:marRight w:val="0"/>
          <w:marTop w:val="0"/>
          <w:marBottom w:val="0"/>
          <w:divBdr>
            <w:top w:val="none" w:sz="0" w:space="0" w:color="auto"/>
            <w:left w:val="none" w:sz="0" w:space="0" w:color="auto"/>
            <w:bottom w:val="none" w:sz="0" w:space="0" w:color="auto"/>
            <w:right w:val="none" w:sz="0" w:space="0" w:color="auto"/>
          </w:divBdr>
        </w:div>
      </w:divsChild>
    </w:div>
    <w:div w:id="212158619">
      <w:bodyDiv w:val="1"/>
      <w:marLeft w:val="0"/>
      <w:marRight w:val="0"/>
      <w:marTop w:val="0"/>
      <w:marBottom w:val="0"/>
      <w:divBdr>
        <w:top w:val="none" w:sz="0" w:space="0" w:color="auto"/>
        <w:left w:val="none" w:sz="0" w:space="0" w:color="auto"/>
        <w:bottom w:val="none" w:sz="0" w:space="0" w:color="auto"/>
        <w:right w:val="none" w:sz="0" w:space="0" w:color="auto"/>
      </w:divBdr>
      <w:divsChild>
        <w:div w:id="1545865857">
          <w:marLeft w:val="480"/>
          <w:marRight w:val="0"/>
          <w:marTop w:val="0"/>
          <w:marBottom w:val="0"/>
          <w:divBdr>
            <w:top w:val="none" w:sz="0" w:space="0" w:color="auto"/>
            <w:left w:val="none" w:sz="0" w:space="0" w:color="auto"/>
            <w:bottom w:val="none" w:sz="0" w:space="0" w:color="auto"/>
            <w:right w:val="none" w:sz="0" w:space="0" w:color="auto"/>
          </w:divBdr>
        </w:div>
        <w:div w:id="1607885376">
          <w:marLeft w:val="480"/>
          <w:marRight w:val="0"/>
          <w:marTop w:val="0"/>
          <w:marBottom w:val="0"/>
          <w:divBdr>
            <w:top w:val="none" w:sz="0" w:space="0" w:color="auto"/>
            <w:left w:val="none" w:sz="0" w:space="0" w:color="auto"/>
            <w:bottom w:val="none" w:sz="0" w:space="0" w:color="auto"/>
            <w:right w:val="none" w:sz="0" w:space="0" w:color="auto"/>
          </w:divBdr>
        </w:div>
        <w:div w:id="1112289046">
          <w:marLeft w:val="480"/>
          <w:marRight w:val="0"/>
          <w:marTop w:val="0"/>
          <w:marBottom w:val="0"/>
          <w:divBdr>
            <w:top w:val="none" w:sz="0" w:space="0" w:color="auto"/>
            <w:left w:val="none" w:sz="0" w:space="0" w:color="auto"/>
            <w:bottom w:val="none" w:sz="0" w:space="0" w:color="auto"/>
            <w:right w:val="none" w:sz="0" w:space="0" w:color="auto"/>
          </w:divBdr>
        </w:div>
        <w:div w:id="1206865067">
          <w:marLeft w:val="480"/>
          <w:marRight w:val="0"/>
          <w:marTop w:val="0"/>
          <w:marBottom w:val="0"/>
          <w:divBdr>
            <w:top w:val="none" w:sz="0" w:space="0" w:color="auto"/>
            <w:left w:val="none" w:sz="0" w:space="0" w:color="auto"/>
            <w:bottom w:val="none" w:sz="0" w:space="0" w:color="auto"/>
            <w:right w:val="none" w:sz="0" w:space="0" w:color="auto"/>
          </w:divBdr>
        </w:div>
        <w:div w:id="187455844">
          <w:marLeft w:val="480"/>
          <w:marRight w:val="0"/>
          <w:marTop w:val="0"/>
          <w:marBottom w:val="0"/>
          <w:divBdr>
            <w:top w:val="none" w:sz="0" w:space="0" w:color="auto"/>
            <w:left w:val="none" w:sz="0" w:space="0" w:color="auto"/>
            <w:bottom w:val="none" w:sz="0" w:space="0" w:color="auto"/>
            <w:right w:val="none" w:sz="0" w:space="0" w:color="auto"/>
          </w:divBdr>
        </w:div>
        <w:div w:id="323970925">
          <w:marLeft w:val="480"/>
          <w:marRight w:val="0"/>
          <w:marTop w:val="0"/>
          <w:marBottom w:val="0"/>
          <w:divBdr>
            <w:top w:val="none" w:sz="0" w:space="0" w:color="auto"/>
            <w:left w:val="none" w:sz="0" w:space="0" w:color="auto"/>
            <w:bottom w:val="none" w:sz="0" w:space="0" w:color="auto"/>
            <w:right w:val="none" w:sz="0" w:space="0" w:color="auto"/>
          </w:divBdr>
        </w:div>
        <w:div w:id="818576607">
          <w:marLeft w:val="480"/>
          <w:marRight w:val="0"/>
          <w:marTop w:val="0"/>
          <w:marBottom w:val="0"/>
          <w:divBdr>
            <w:top w:val="none" w:sz="0" w:space="0" w:color="auto"/>
            <w:left w:val="none" w:sz="0" w:space="0" w:color="auto"/>
            <w:bottom w:val="none" w:sz="0" w:space="0" w:color="auto"/>
            <w:right w:val="none" w:sz="0" w:space="0" w:color="auto"/>
          </w:divBdr>
        </w:div>
        <w:div w:id="1746339951">
          <w:marLeft w:val="480"/>
          <w:marRight w:val="0"/>
          <w:marTop w:val="0"/>
          <w:marBottom w:val="0"/>
          <w:divBdr>
            <w:top w:val="none" w:sz="0" w:space="0" w:color="auto"/>
            <w:left w:val="none" w:sz="0" w:space="0" w:color="auto"/>
            <w:bottom w:val="none" w:sz="0" w:space="0" w:color="auto"/>
            <w:right w:val="none" w:sz="0" w:space="0" w:color="auto"/>
          </w:divBdr>
        </w:div>
        <w:div w:id="186220035">
          <w:marLeft w:val="480"/>
          <w:marRight w:val="0"/>
          <w:marTop w:val="0"/>
          <w:marBottom w:val="0"/>
          <w:divBdr>
            <w:top w:val="none" w:sz="0" w:space="0" w:color="auto"/>
            <w:left w:val="none" w:sz="0" w:space="0" w:color="auto"/>
            <w:bottom w:val="none" w:sz="0" w:space="0" w:color="auto"/>
            <w:right w:val="none" w:sz="0" w:space="0" w:color="auto"/>
          </w:divBdr>
        </w:div>
        <w:div w:id="209853442">
          <w:marLeft w:val="480"/>
          <w:marRight w:val="0"/>
          <w:marTop w:val="0"/>
          <w:marBottom w:val="0"/>
          <w:divBdr>
            <w:top w:val="none" w:sz="0" w:space="0" w:color="auto"/>
            <w:left w:val="none" w:sz="0" w:space="0" w:color="auto"/>
            <w:bottom w:val="none" w:sz="0" w:space="0" w:color="auto"/>
            <w:right w:val="none" w:sz="0" w:space="0" w:color="auto"/>
          </w:divBdr>
        </w:div>
        <w:div w:id="1908102373">
          <w:marLeft w:val="480"/>
          <w:marRight w:val="0"/>
          <w:marTop w:val="0"/>
          <w:marBottom w:val="0"/>
          <w:divBdr>
            <w:top w:val="none" w:sz="0" w:space="0" w:color="auto"/>
            <w:left w:val="none" w:sz="0" w:space="0" w:color="auto"/>
            <w:bottom w:val="none" w:sz="0" w:space="0" w:color="auto"/>
            <w:right w:val="none" w:sz="0" w:space="0" w:color="auto"/>
          </w:divBdr>
        </w:div>
      </w:divsChild>
    </w:div>
    <w:div w:id="220602933">
      <w:bodyDiv w:val="1"/>
      <w:marLeft w:val="0"/>
      <w:marRight w:val="0"/>
      <w:marTop w:val="0"/>
      <w:marBottom w:val="0"/>
      <w:divBdr>
        <w:top w:val="none" w:sz="0" w:space="0" w:color="auto"/>
        <w:left w:val="none" w:sz="0" w:space="0" w:color="auto"/>
        <w:bottom w:val="none" w:sz="0" w:space="0" w:color="auto"/>
        <w:right w:val="none" w:sz="0" w:space="0" w:color="auto"/>
      </w:divBdr>
      <w:divsChild>
        <w:div w:id="1803384918">
          <w:marLeft w:val="480"/>
          <w:marRight w:val="0"/>
          <w:marTop w:val="0"/>
          <w:marBottom w:val="0"/>
          <w:divBdr>
            <w:top w:val="none" w:sz="0" w:space="0" w:color="auto"/>
            <w:left w:val="none" w:sz="0" w:space="0" w:color="auto"/>
            <w:bottom w:val="none" w:sz="0" w:space="0" w:color="auto"/>
            <w:right w:val="none" w:sz="0" w:space="0" w:color="auto"/>
          </w:divBdr>
        </w:div>
        <w:div w:id="934172071">
          <w:marLeft w:val="480"/>
          <w:marRight w:val="0"/>
          <w:marTop w:val="0"/>
          <w:marBottom w:val="0"/>
          <w:divBdr>
            <w:top w:val="none" w:sz="0" w:space="0" w:color="auto"/>
            <w:left w:val="none" w:sz="0" w:space="0" w:color="auto"/>
            <w:bottom w:val="none" w:sz="0" w:space="0" w:color="auto"/>
            <w:right w:val="none" w:sz="0" w:space="0" w:color="auto"/>
          </w:divBdr>
        </w:div>
        <w:div w:id="655845304">
          <w:marLeft w:val="480"/>
          <w:marRight w:val="0"/>
          <w:marTop w:val="0"/>
          <w:marBottom w:val="0"/>
          <w:divBdr>
            <w:top w:val="none" w:sz="0" w:space="0" w:color="auto"/>
            <w:left w:val="none" w:sz="0" w:space="0" w:color="auto"/>
            <w:bottom w:val="none" w:sz="0" w:space="0" w:color="auto"/>
            <w:right w:val="none" w:sz="0" w:space="0" w:color="auto"/>
          </w:divBdr>
        </w:div>
        <w:div w:id="1283876641">
          <w:marLeft w:val="480"/>
          <w:marRight w:val="0"/>
          <w:marTop w:val="0"/>
          <w:marBottom w:val="0"/>
          <w:divBdr>
            <w:top w:val="none" w:sz="0" w:space="0" w:color="auto"/>
            <w:left w:val="none" w:sz="0" w:space="0" w:color="auto"/>
            <w:bottom w:val="none" w:sz="0" w:space="0" w:color="auto"/>
            <w:right w:val="none" w:sz="0" w:space="0" w:color="auto"/>
          </w:divBdr>
        </w:div>
        <w:div w:id="884831682">
          <w:marLeft w:val="480"/>
          <w:marRight w:val="0"/>
          <w:marTop w:val="0"/>
          <w:marBottom w:val="0"/>
          <w:divBdr>
            <w:top w:val="none" w:sz="0" w:space="0" w:color="auto"/>
            <w:left w:val="none" w:sz="0" w:space="0" w:color="auto"/>
            <w:bottom w:val="none" w:sz="0" w:space="0" w:color="auto"/>
            <w:right w:val="none" w:sz="0" w:space="0" w:color="auto"/>
          </w:divBdr>
        </w:div>
        <w:div w:id="2141723547">
          <w:marLeft w:val="480"/>
          <w:marRight w:val="0"/>
          <w:marTop w:val="0"/>
          <w:marBottom w:val="0"/>
          <w:divBdr>
            <w:top w:val="none" w:sz="0" w:space="0" w:color="auto"/>
            <w:left w:val="none" w:sz="0" w:space="0" w:color="auto"/>
            <w:bottom w:val="none" w:sz="0" w:space="0" w:color="auto"/>
            <w:right w:val="none" w:sz="0" w:space="0" w:color="auto"/>
          </w:divBdr>
        </w:div>
        <w:div w:id="1106849468">
          <w:marLeft w:val="480"/>
          <w:marRight w:val="0"/>
          <w:marTop w:val="0"/>
          <w:marBottom w:val="0"/>
          <w:divBdr>
            <w:top w:val="none" w:sz="0" w:space="0" w:color="auto"/>
            <w:left w:val="none" w:sz="0" w:space="0" w:color="auto"/>
            <w:bottom w:val="none" w:sz="0" w:space="0" w:color="auto"/>
            <w:right w:val="none" w:sz="0" w:space="0" w:color="auto"/>
          </w:divBdr>
        </w:div>
        <w:div w:id="2137720924">
          <w:marLeft w:val="480"/>
          <w:marRight w:val="0"/>
          <w:marTop w:val="0"/>
          <w:marBottom w:val="0"/>
          <w:divBdr>
            <w:top w:val="none" w:sz="0" w:space="0" w:color="auto"/>
            <w:left w:val="none" w:sz="0" w:space="0" w:color="auto"/>
            <w:bottom w:val="none" w:sz="0" w:space="0" w:color="auto"/>
            <w:right w:val="none" w:sz="0" w:space="0" w:color="auto"/>
          </w:divBdr>
        </w:div>
        <w:div w:id="1273974413">
          <w:marLeft w:val="480"/>
          <w:marRight w:val="0"/>
          <w:marTop w:val="0"/>
          <w:marBottom w:val="0"/>
          <w:divBdr>
            <w:top w:val="none" w:sz="0" w:space="0" w:color="auto"/>
            <w:left w:val="none" w:sz="0" w:space="0" w:color="auto"/>
            <w:bottom w:val="none" w:sz="0" w:space="0" w:color="auto"/>
            <w:right w:val="none" w:sz="0" w:space="0" w:color="auto"/>
          </w:divBdr>
        </w:div>
        <w:div w:id="1061749648">
          <w:marLeft w:val="480"/>
          <w:marRight w:val="0"/>
          <w:marTop w:val="0"/>
          <w:marBottom w:val="0"/>
          <w:divBdr>
            <w:top w:val="none" w:sz="0" w:space="0" w:color="auto"/>
            <w:left w:val="none" w:sz="0" w:space="0" w:color="auto"/>
            <w:bottom w:val="none" w:sz="0" w:space="0" w:color="auto"/>
            <w:right w:val="none" w:sz="0" w:space="0" w:color="auto"/>
          </w:divBdr>
        </w:div>
        <w:div w:id="1556886983">
          <w:marLeft w:val="480"/>
          <w:marRight w:val="0"/>
          <w:marTop w:val="0"/>
          <w:marBottom w:val="0"/>
          <w:divBdr>
            <w:top w:val="none" w:sz="0" w:space="0" w:color="auto"/>
            <w:left w:val="none" w:sz="0" w:space="0" w:color="auto"/>
            <w:bottom w:val="none" w:sz="0" w:space="0" w:color="auto"/>
            <w:right w:val="none" w:sz="0" w:space="0" w:color="auto"/>
          </w:divBdr>
        </w:div>
        <w:div w:id="1441146480">
          <w:marLeft w:val="480"/>
          <w:marRight w:val="0"/>
          <w:marTop w:val="0"/>
          <w:marBottom w:val="0"/>
          <w:divBdr>
            <w:top w:val="none" w:sz="0" w:space="0" w:color="auto"/>
            <w:left w:val="none" w:sz="0" w:space="0" w:color="auto"/>
            <w:bottom w:val="none" w:sz="0" w:space="0" w:color="auto"/>
            <w:right w:val="none" w:sz="0" w:space="0" w:color="auto"/>
          </w:divBdr>
        </w:div>
        <w:div w:id="1811481032">
          <w:marLeft w:val="480"/>
          <w:marRight w:val="0"/>
          <w:marTop w:val="0"/>
          <w:marBottom w:val="0"/>
          <w:divBdr>
            <w:top w:val="none" w:sz="0" w:space="0" w:color="auto"/>
            <w:left w:val="none" w:sz="0" w:space="0" w:color="auto"/>
            <w:bottom w:val="none" w:sz="0" w:space="0" w:color="auto"/>
            <w:right w:val="none" w:sz="0" w:space="0" w:color="auto"/>
          </w:divBdr>
        </w:div>
      </w:divsChild>
    </w:div>
    <w:div w:id="244144963">
      <w:bodyDiv w:val="1"/>
      <w:marLeft w:val="0"/>
      <w:marRight w:val="0"/>
      <w:marTop w:val="0"/>
      <w:marBottom w:val="0"/>
      <w:divBdr>
        <w:top w:val="none" w:sz="0" w:space="0" w:color="auto"/>
        <w:left w:val="none" w:sz="0" w:space="0" w:color="auto"/>
        <w:bottom w:val="none" w:sz="0" w:space="0" w:color="auto"/>
        <w:right w:val="none" w:sz="0" w:space="0" w:color="auto"/>
      </w:divBdr>
      <w:divsChild>
        <w:div w:id="1609506795">
          <w:marLeft w:val="480"/>
          <w:marRight w:val="0"/>
          <w:marTop w:val="0"/>
          <w:marBottom w:val="0"/>
          <w:divBdr>
            <w:top w:val="none" w:sz="0" w:space="0" w:color="auto"/>
            <w:left w:val="none" w:sz="0" w:space="0" w:color="auto"/>
            <w:bottom w:val="none" w:sz="0" w:space="0" w:color="auto"/>
            <w:right w:val="none" w:sz="0" w:space="0" w:color="auto"/>
          </w:divBdr>
        </w:div>
        <w:div w:id="1556157476">
          <w:marLeft w:val="480"/>
          <w:marRight w:val="0"/>
          <w:marTop w:val="0"/>
          <w:marBottom w:val="0"/>
          <w:divBdr>
            <w:top w:val="none" w:sz="0" w:space="0" w:color="auto"/>
            <w:left w:val="none" w:sz="0" w:space="0" w:color="auto"/>
            <w:bottom w:val="none" w:sz="0" w:space="0" w:color="auto"/>
            <w:right w:val="none" w:sz="0" w:space="0" w:color="auto"/>
          </w:divBdr>
        </w:div>
        <w:div w:id="1125654885">
          <w:marLeft w:val="480"/>
          <w:marRight w:val="0"/>
          <w:marTop w:val="0"/>
          <w:marBottom w:val="0"/>
          <w:divBdr>
            <w:top w:val="none" w:sz="0" w:space="0" w:color="auto"/>
            <w:left w:val="none" w:sz="0" w:space="0" w:color="auto"/>
            <w:bottom w:val="none" w:sz="0" w:space="0" w:color="auto"/>
            <w:right w:val="none" w:sz="0" w:space="0" w:color="auto"/>
          </w:divBdr>
        </w:div>
        <w:div w:id="1536701072">
          <w:marLeft w:val="480"/>
          <w:marRight w:val="0"/>
          <w:marTop w:val="0"/>
          <w:marBottom w:val="0"/>
          <w:divBdr>
            <w:top w:val="none" w:sz="0" w:space="0" w:color="auto"/>
            <w:left w:val="none" w:sz="0" w:space="0" w:color="auto"/>
            <w:bottom w:val="none" w:sz="0" w:space="0" w:color="auto"/>
            <w:right w:val="none" w:sz="0" w:space="0" w:color="auto"/>
          </w:divBdr>
        </w:div>
        <w:div w:id="649557083">
          <w:marLeft w:val="480"/>
          <w:marRight w:val="0"/>
          <w:marTop w:val="0"/>
          <w:marBottom w:val="0"/>
          <w:divBdr>
            <w:top w:val="none" w:sz="0" w:space="0" w:color="auto"/>
            <w:left w:val="none" w:sz="0" w:space="0" w:color="auto"/>
            <w:bottom w:val="none" w:sz="0" w:space="0" w:color="auto"/>
            <w:right w:val="none" w:sz="0" w:space="0" w:color="auto"/>
          </w:divBdr>
        </w:div>
        <w:div w:id="134882594">
          <w:marLeft w:val="480"/>
          <w:marRight w:val="0"/>
          <w:marTop w:val="0"/>
          <w:marBottom w:val="0"/>
          <w:divBdr>
            <w:top w:val="none" w:sz="0" w:space="0" w:color="auto"/>
            <w:left w:val="none" w:sz="0" w:space="0" w:color="auto"/>
            <w:bottom w:val="none" w:sz="0" w:space="0" w:color="auto"/>
            <w:right w:val="none" w:sz="0" w:space="0" w:color="auto"/>
          </w:divBdr>
        </w:div>
        <w:div w:id="1095901153">
          <w:marLeft w:val="480"/>
          <w:marRight w:val="0"/>
          <w:marTop w:val="0"/>
          <w:marBottom w:val="0"/>
          <w:divBdr>
            <w:top w:val="none" w:sz="0" w:space="0" w:color="auto"/>
            <w:left w:val="none" w:sz="0" w:space="0" w:color="auto"/>
            <w:bottom w:val="none" w:sz="0" w:space="0" w:color="auto"/>
            <w:right w:val="none" w:sz="0" w:space="0" w:color="auto"/>
          </w:divBdr>
        </w:div>
        <w:div w:id="424881743">
          <w:marLeft w:val="480"/>
          <w:marRight w:val="0"/>
          <w:marTop w:val="0"/>
          <w:marBottom w:val="0"/>
          <w:divBdr>
            <w:top w:val="none" w:sz="0" w:space="0" w:color="auto"/>
            <w:left w:val="none" w:sz="0" w:space="0" w:color="auto"/>
            <w:bottom w:val="none" w:sz="0" w:space="0" w:color="auto"/>
            <w:right w:val="none" w:sz="0" w:space="0" w:color="auto"/>
          </w:divBdr>
        </w:div>
        <w:div w:id="1971671177">
          <w:marLeft w:val="480"/>
          <w:marRight w:val="0"/>
          <w:marTop w:val="0"/>
          <w:marBottom w:val="0"/>
          <w:divBdr>
            <w:top w:val="none" w:sz="0" w:space="0" w:color="auto"/>
            <w:left w:val="none" w:sz="0" w:space="0" w:color="auto"/>
            <w:bottom w:val="none" w:sz="0" w:space="0" w:color="auto"/>
            <w:right w:val="none" w:sz="0" w:space="0" w:color="auto"/>
          </w:divBdr>
        </w:div>
        <w:div w:id="103113431">
          <w:marLeft w:val="480"/>
          <w:marRight w:val="0"/>
          <w:marTop w:val="0"/>
          <w:marBottom w:val="0"/>
          <w:divBdr>
            <w:top w:val="none" w:sz="0" w:space="0" w:color="auto"/>
            <w:left w:val="none" w:sz="0" w:space="0" w:color="auto"/>
            <w:bottom w:val="none" w:sz="0" w:space="0" w:color="auto"/>
            <w:right w:val="none" w:sz="0" w:space="0" w:color="auto"/>
          </w:divBdr>
        </w:div>
      </w:divsChild>
    </w:div>
    <w:div w:id="310597446">
      <w:bodyDiv w:val="1"/>
      <w:marLeft w:val="0"/>
      <w:marRight w:val="0"/>
      <w:marTop w:val="0"/>
      <w:marBottom w:val="0"/>
      <w:divBdr>
        <w:top w:val="none" w:sz="0" w:space="0" w:color="auto"/>
        <w:left w:val="none" w:sz="0" w:space="0" w:color="auto"/>
        <w:bottom w:val="none" w:sz="0" w:space="0" w:color="auto"/>
        <w:right w:val="none" w:sz="0" w:space="0" w:color="auto"/>
      </w:divBdr>
    </w:div>
    <w:div w:id="335616149">
      <w:bodyDiv w:val="1"/>
      <w:marLeft w:val="0"/>
      <w:marRight w:val="0"/>
      <w:marTop w:val="0"/>
      <w:marBottom w:val="0"/>
      <w:divBdr>
        <w:top w:val="none" w:sz="0" w:space="0" w:color="auto"/>
        <w:left w:val="none" w:sz="0" w:space="0" w:color="auto"/>
        <w:bottom w:val="none" w:sz="0" w:space="0" w:color="auto"/>
        <w:right w:val="none" w:sz="0" w:space="0" w:color="auto"/>
      </w:divBdr>
      <w:divsChild>
        <w:div w:id="105738632">
          <w:marLeft w:val="480"/>
          <w:marRight w:val="0"/>
          <w:marTop w:val="0"/>
          <w:marBottom w:val="0"/>
          <w:divBdr>
            <w:top w:val="none" w:sz="0" w:space="0" w:color="auto"/>
            <w:left w:val="none" w:sz="0" w:space="0" w:color="auto"/>
            <w:bottom w:val="none" w:sz="0" w:space="0" w:color="auto"/>
            <w:right w:val="none" w:sz="0" w:space="0" w:color="auto"/>
          </w:divBdr>
        </w:div>
        <w:div w:id="638261935">
          <w:marLeft w:val="480"/>
          <w:marRight w:val="0"/>
          <w:marTop w:val="0"/>
          <w:marBottom w:val="0"/>
          <w:divBdr>
            <w:top w:val="none" w:sz="0" w:space="0" w:color="auto"/>
            <w:left w:val="none" w:sz="0" w:space="0" w:color="auto"/>
            <w:bottom w:val="none" w:sz="0" w:space="0" w:color="auto"/>
            <w:right w:val="none" w:sz="0" w:space="0" w:color="auto"/>
          </w:divBdr>
        </w:div>
        <w:div w:id="1108424549">
          <w:marLeft w:val="480"/>
          <w:marRight w:val="0"/>
          <w:marTop w:val="0"/>
          <w:marBottom w:val="0"/>
          <w:divBdr>
            <w:top w:val="none" w:sz="0" w:space="0" w:color="auto"/>
            <w:left w:val="none" w:sz="0" w:space="0" w:color="auto"/>
            <w:bottom w:val="none" w:sz="0" w:space="0" w:color="auto"/>
            <w:right w:val="none" w:sz="0" w:space="0" w:color="auto"/>
          </w:divBdr>
        </w:div>
        <w:div w:id="937177010">
          <w:marLeft w:val="480"/>
          <w:marRight w:val="0"/>
          <w:marTop w:val="0"/>
          <w:marBottom w:val="0"/>
          <w:divBdr>
            <w:top w:val="none" w:sz="0" w:space="0" w:color="auto"/>
            <w:left w:val="none" w:sz="0" w:space="0" w:color="auto"/>
            <w:bottom w:val="none" w:sz="0" w:space="0" w:color="auto"/>
            <w:right w:val="none" w:sz="0" w:space="0" w:color="auto"/>
          </w:divBdr>
        </w:div>
        <w:div w:id="1551260907">
          <w:marLeft w:val="480"/>
          <w:marRight w:val="0"/>
          <w:marTop w:val="0"/>
          <w:marBottom w:val="0"/>
          <w:divBdr>
            <w:top w:val="none" w:sz="0" w:space="0" w:color="auto"/>
            <w:left w:val="none" w:sz="0" w:space="0" w:color="auto"/>
            <w:bottom w:val="none" w:sz="0" w:space="0" w:color="auto"/>
            <w:right w:val="none" w:sz="0" w:space="0" w:color="auto"/>
          </w:divBdr>
        </w:div>
        <w:div w:id="1023631594">
          <w:marLeft w:val="480"/>
          <w:marRight w:val="0"/>
          <w:marTop w:val="0"/>
          <w:marBottom w:val="0"/>
          <w:divBdr>
            <w:top w:val="none" w:sz="0" w:space="0" w:color="auto"/>
            <w:left w:val="none" w:sz="0" w:space="0" w:color="auto"/>
            <w:bottom w:val="none" w:sz="0" w:space="0" w:color="auto"/>
            <w:right w:val="none" w:sz="0" w:space="0" w:color="auto"/>
          </w:divBdr>
        </w:div>
        <w:div w:id="326329258">
          <w:marLeft w:val="480"/>
          <w:marRight w:val="0"/>
          <w:marTop w:val="0"/>
          <w:marBottom w:val="0"/>
          <w:divBdr>
            <w:top w:val="none" w:sz="0" w:space="0" w:color="auto"/>
            <w:left w:val="none" w:sz="0" w:space="0" w:color="auto"/>
            <w:bottom w:val="none" w:sz="0" w:space="0" w:color="auto"/>
            <w:right w:val="none" w:sz="0" w:space="0" w:color="auto"/>
          </w:divBdr>
        </w:div>
        <w:div w:id="489255632">
          <w:marLeft w:val="480"/>
          <w:marRight w:val="0"/>
          <w:marTop w:val="0"/>
          <w:marBottom w:val="0"/>
          <w:divBdr>
            <w:top w:val="none" w:sz="0" w:space="0" w:color="auto"/>
            <w:left w:val="none" w:sz="0" w:space="0" w:color="auto"/>
            <w:bottom w:val="none" w:sz="0" w:space="0" w:color="auto"/>
            <w:right w:val="none" w:sz="0" w:space="0" w:color="auto"/>
          </w:divBdr>
        </w:div>
        <w:div w:id="1287275001">
          <w:marLeft w:val="480"/>
          <w:marRight w:val="0"/>
          <w:marTop w:val="0"/>
          <w:marBottom w:val="0"/>
          <w:divBdr>
            <w:top w:val="none" w:sz="0" w:space="0" w:color="auto"/>
            <w:left w:val="none" w:sz="0" w:space="0" w:color="auto"/>
            <w:bottom w:val="none" w:sz="0" w:space="0" w:color="auto"/>
            <w:right w:val="none" w:sz="0" w:space="0" w:color="auto"/>
          </w:divBdr>
        </w:div>
      </w:divsChild>
    </w:div>
    <w:div w:id="464617083">
      <w:bodyDiv w:val="1"/>
      <w:marLeft w:val="0"/>
      <w:marRight w:val="0"/>
      <w:marTop w:val="0"/>
      <w:marBottom w:val="0"/>
      <w:divBdr>
        <w:top w:val="none" w:sz="0" w:space="0" w:color="auto"/>
        <w:left w:val="none" w:sz="0" w:space="0" w:color="auto"/>
        <w:bottom w:val="none" w:sz="0" w:space="0" w:color="auto"/>
        <w:right w:val="none" w:sz="0" w:space="0" w:color="auto"/>
      </w:divBdr>
      <w:divsChild>
        <w:div w:id="1044410123">
          <w:marLeft w:val="480"/>
          <w:marRight w:val="0"/>
          <w:marTop w:val="0"/>
          <w:marBottom w:val="0"/>
          <w:divBdr>
            <w:top w:val="none" w:sz="0" w:space="0" w:color="auto"/>
            <w:left w:val="none" w:sz="0" w:space="0" w:color="auto"/>
            <w:bottom w:val="none" w:sz="0" w:space="0" w:color="auto"/>
            <w:right w:val="none" w:sz="0" w:space="0" w:color="auto"/>
          </w:divBdr>
        </w:div>
        <w:div w:id="613708044">
          <w:marLeft w:val="480"/>
          <w:marRight w:val="0"/>
          <w:marTop w:val="0"/>
          <w:marBottom w:val="0"/>
          <w:divBdr>
            <w:top w:val="none" w:sz="0" w:space="0" w:color="auto"/>
            <w:left w:val="none" w:sz="0" w:space="0" w:color="auto"/>
            <w:bottom w:val="none" w:sz="0" w:space="0" w:color="auto"/>
            <w:right w:val="none" w:sz="0" w:space="0" w:color="auto"/>
          </w:divBdr>
        </w:div>
        <w:div w:id="1209226415">
          <w:marLeft w:val="480"/>
          <w:marRight w:val="0"/>
          <w:marTop w:val="0"/>
          <w:marBottom w:val="0"/>
          <w:divBdr>
            <w:top w:val="none" w:sz="0" w:space="0" w:color="auto"/>
            <w:left w:val="none" w:sz="0" w:space="0" w:color="auto"/>
            <w:bottom w:val="none" w:sz="0" w:space="0" w:color="auto"/>
            <w:right w:val="none" w:sz="0" w:space="0" w:color="auto"/>
          </w:divBdr>
        </w:div>
        <w:div w:id="1133671716">
          <w:marLeft w:val="480"/>
          <w:marRight w:val="0"/>
          <w:marTop w:val="0"/>
          <w:marBottom w:val="0"/>
          <w:divBdr>
            <w:top w:val="none" w:sz="0" w:space="0" w:color="auto"/>
            <w:left w:val="none" w:sz="0" w:space="0" w:color="auto"/>
            <w:bottom w:val="none" w:sz="0" w:space="0" w:color="auto"/>
            <w:right w:val="none" w:sz="0" w:space="0" w:color="auto"/>
          </w:divBdr>
        </w:div>
        <w:div w:id="891309346">
          <w:marLeft w:val="480"/>
          <w:marRight w:val="0"/>
          <w:marTop w:val="0"/>
          <w:marBottom w:val="0"/>
          <w:divBdr>
            <w:top w:val="none" w:sz="0" w:space="0" w:color="auto"/>
            <w:left w:val="none" w:sz="0" w:space="0" w:color="auto"/>
            <w:bottom w:val="none" w:sz="0" w:space="0" w:color="auto"/>
            <w:right w:val="none" w:sz="0" w:space="0" w:color="auto"/>
          </w:divBdr>
        </w:div>
        <w:div w:id="95834066">
          <w:marLeft w:val="480"/>
          <w:marRight w:val="0"/>
          <w:marTop w:val="0"/>
          <w:marBottom w:val="0"/>
          <w:divBdr>
            <w:top w:val="none" w:sz="0" w:space="0" w:color="auto"/>
            <w:left w:val="none" w:sz="0" w:space="0" w:color="auto"/>
            <w:bottom w:val="none" w:sz="0" w:space="0" w:color="auto"/>
            <w:right w:val="none" w:sz="0" w:space="0" w:color="auto"/>
          </w:divBdr>
        </w:div>
        <w:div w:id="1307903245">
          <w:marLeft w:val="480"/>
          <w:marRight w:val="0"/>
          <w:marTop w:val="0"/>
          <w:marBottom w:val="0"/>
          <w:divBdr>
            <w:top w:val="none" w:sz="0" w:space="0" w:color="auto"/>
            <w:left w:val="none" w:sz="0" w:space="0" w:color="auto"/>
            <w:bottom w:val="none" w:sz="0" w:space="0" w:color="auto"/>
            <w:right w:val="none" w:sz="0" w:space="0" w:color="auto"/>
          </w:divBdr>
        </w:div>
        <w:div w:id="987055892">
          <w:marLeft w:val="480"/>
          <w:marRight w:val="0"/>
          <w:marTop w:val="0"/>
          <w:marBottom w:val="0"/>
          <w:divBdr>
            <w:top w:val="none" w:sz="0" w:space="0" w:color="auto"/>
            <w:left w:val="none" w:sz="0" w:space="0" w:color="auto"/>
            <w:bottom w:val="none" w:sz="0" w:space="0" w:color="auto"/>
            <w:right w:val="none" w:sz="0" w:space="0" w:color="auto"/>
          </w:divBdr>
        </w:div>
        <w:div w:id="1141197210">
          <w:marLeft w:val="480"/>
          <w:marRight w:val="0"/>
          <w:marTop w:val="0"/>
          <w:marBottom w:val="0"/>
          <w:divBdr>
            <w:top w:val="none" w:sz="0" w:space="0" w:color="auto"/>
            <w:left w:val="none" w:sz="0" w:space="0" w:color="auto"/>
            <w:bottom w:val="none" w:sz="0" w:space="0" w:color="auto"/>
            <w:right w:val="none" w:sz="0" w:space="0" w:color="auto"/>
          </w:divBdr>
        </w:div>
        <w:div w:id="812216529">
          <w:marLeft w:val="480"/>
          <w:marRight w:val="0"/>
          <w:marTop w:val="0"/>
          <w:marBottom w:val="0"/>
          <w:divBdr>
            <w:top w:val="none" w:sz="0" w:space="0" w:color="auto"/>
            <w:left w:val="none" w:sz="0" w:space="0" w:color="auto"/>
            <w:bottom w:val="none" w:sz="0" w:space="0" w:color="auto"/>
            <w:right w:val="none" w:sz="0" w:space="0" w:color="auto"/>
          </w:divBdr>
        </w:div>
        <w:div w:id="702898166">
          <w:marLeft w:val="480"/>
          <w:marRight w:val="0"/>
          <w:marTop w:val="0"/>
          <w:marBottom w:val="0"/>
          <w:divBdr>
            <w:top w:val="none" w:sz="0" w:space="0" w:color="auto"/>
            <w:left w:val="none" w:sz="0" w:space="0" w:color="auto"/>
            <w:bottom w:val="none" w:sz="0" w:space="0" w:color="auto"/>
            <w:right w:val="none" w:sz="0" w:space="0" w:color="auto"/>
          </w:divBdr>
        </w:div>
      </w:divsChild>
    </w:div>
    <w:div w:id="531966465">
      <w:bodyDiv w:val="1"/>
      <w:marLeft w:val="0"/>
      <w:marRight w:val="0"/>
      <w:marTop w:val="0"/>
      <w:marBottom w:val="0"/>
      <w:divBdr>
        <w:top w:val="none" w:sz="0" w:space="0" w:color="auto"/>
        <w:left w:val="none" w:sz="0" w:space="0" w:color="auto"/>
        <w:bottom w:val="none" w:sz="0" w:space="0" w:color="auto"/>
        <w:right w:val="none" w:sz="0" w:space="0" w:color="auto"/>
      </w:divBdr>
      <w:divsChild>
        <w:div w:id="164127047">
          <w:marLeft w:val="480"/>
          <w:marRight w:val="0"/>
          <w:marTop w:val="0"/>
          <w:marBottom w:val="0"/>
          <w:divBdr>
            <w:top w:val="none" w:sz="0" w:space="0" w:color="auto"/>
            <w:left w:val="none" w:sz="0" w:space="0" w:color="auto"/>
            <w:bottom w:val="none" w:sz="0" w:space="0" w:color="auto"/>
            <w:right w:val="none" w:sz="0" w:space="0" w:color="auto"/>
          </w:divBdr>
        </w:div>
        <w:div w:id="534463038">
          <w:marLeft w:val="480"/>
          <w:marRight w:val="0"/>
          <w:marTop w:val="0"/>
          <w:marBottom w:val="0"/>
          <w:divBdr>
            <w:top w:val="none" w:sz="0" w:space="0" w:color="auto"/>
            <w:left w:val="none" w:sz="0" w:space="0" w:color="auto"/>
            <w:bottom w:val="none" w:sz="0" w:space="0" w:color="auto"/>
            <w:right w:val="none" w:sz="0" w:space="0" w:color="auto"/>
          </w:divBdr>
        </w:div>
        <w:div w:id="2044863833">
          <w:marLeft w:val="480"/>
          <w:marRight w:val="0"/>
          <w:marTop w:val="0"/>
          <w:marBottom w:val="0"/>
          <w:divBdr>
            <w:top w:val="none" w:sz="0" w:space="0" w:color="auto"/>
            <w:left w:val="none" w:sz="0" w:space="0" w:color="auto"/>
            <w:bottom w:val="none" w:sz="0" w:space="0" w:color="auto"/>
            <w:right w:val="none" w:sz="0" w:space="0" w:color="auto"/>
          </w:divBdr>
        </w:div>
        <w:div w:id="924999063">
          <w:marLeft w:val="480"/>
          <w:marRight w:val="0"/>
          <w:marTop w:val="0"/>
          <w:marBottom w:val="0"/>
          <w:divBdr>
            <w:top w:val="none" w:sz="0" w:space="0" w:color="auto"/>
            <w:left w:val="none" w:sz="0" w:space="0" w:color="auto"/>
            <w:bottom w:val="none" w:sz="0" w:space="0" w:color="auto"/>
            <w:right w:val="none" w:sz="0" w:space="0" w:color="auto"/>
          </w:divBdr>
        </w:div>
        <w:div w:id="40519656">
          <w:marLeft w:val="480"/>
          <w:marRight w:val="0"/>
          <w:marTop w:val="0"/>
          <w:marBottom w:val="0"/>
          <w:divBdr>
            <w:top w:val="none" w:sz="0" w:space="0" w:color="auto"/>
            <w:left w:val="none" w:sz="0" w:space="0" w:color="auto"/>
            <w:bottom w:val="none" w:sz="0" w:space="0" w:color="auto"/>
            <w:right w:val="none" w:sz="0" w:space="0" w:color="auto"/>
          </w:divBdr>
        </w:div>
        <w:div w:id="357901550">
          <w:marLeft w:val="480"/>
          <w:marRight w:val="0"/>
          <w:marTop w:val="0"/>
          <w:marBottom w:val="0"/>
          <w:divBdr>
            <w:top w:val="none" w:sz="0" w:space="0" w:color="auto"/>
            <w:left w:val="none" w:sz="0" w:space="0" w:color="auto"/>
            <w:bottom w:val="none" w:sz="0" w:space="0" w:color="auto"/>
            <w:right w:val="none" w:sz="0" w:space="0" w:color="auto"/>
          </w:divBdr>
        </w:div>
        <w:div w:id="320041956">
          <w:marLeft w:val="480"/>
          <w:marRight w:val="0"/>
          <w:marTop w:val="0"/>
          <w:marBottom w:val="0"/>
          <w:divBdr>
            <w:top w:val="none" w:sz="0" w:space="0" w:color="auto"/>
            <w:left w:val="none" w:sz="0" w:space="0" w:color="auto"/>
            <w:bottom w:val="none" w:sz="0" w:space="0" w:color="auto"/>
            <w:right w:val="none" w:sz="0" w:space="0" w:color="auto"/>
          </w:divBdr>
        </w:div>
        <w:div w:id="1758095161">
          <w:marLeft w:val="480"/>
          <w:marRight w:val="0"/>
          <w:marTop w:val="0"/>
          <w:marBottom w:val="0"/>
          <w:divBdr>
            <w:top w:val="none" w:sz="0" w:space="0" w:color="auto"/>
            <w:left w:val="none" w:sz="0" w:space="0" w:color="auto"/>
            <w:bottom w:val="none" w:sz="0" w:space="0" w:color="auto"/>
            <w:right w:val="none" w:sz="0" w:space="0" w:color="auto"/>
          </w:divBdr>
        </w:div>
        <w:div w:id="2114859343">
          <w:marLeft w:val="480"/>
          <w:marRight w:val="0"/>
          <w:marTop w:val="0"/>
          <w:marBottom w:val="0"/>
          <w:divBdr>
            <w:top w:val="none" w:sz="0" w:space="0" w:color="auto"/>
            <w:left w:val="none" w:sz="0" w:space="0" w:color="auto"/>
            <w:bottom w:val="none" w:sz="0" w:space="0" w:color="auto"/>
            <w:right w:val="none" w:sz="0" w:space="0" w:color="auto"/>
          </w:divBdr>
        </w:div>
      </w:divsChild>
    </w:div>
    <w:div w:id="548221392">
      <w:bodyDiv w:val="1"/>
      <w:marLeft w:val="0"/>
      <w:marRight w:val="0"/>
      <w:marTop w:val="0"/>
      <w:marBottom w:val="0"/>
      <w:divBdr>
        <w:top w:val="none" w:sz="0" w:space="0" w:color="auto"/>
        <w:left w:val="none" w:sz="0" w:space="0" w:color="auto"/>
        <w:bottom w:val="none" w:sz="0" w:space="0" w:color="auto"/>
        <w:right w:val="none" w:sz="0" w:space="0" w:color="auto"/>
      </w:divBdr>
      <w:divsChild>
        <w:div w:id="1506943786">
          <w:marLeft w:val="480"/>
          <w:marRight w:val="0"/>
          <w:marTop w:val="0"/>
          <w:marBottom w:val="0"/>
          <w:divBdr>
            <w:top w:val="none" w:sz="0" w:space="0" w:color="auto"/>
            <w:left w:val="none" w:sz="0" w:space="0" w:color="auto"/>
            <w:bottom w:val="none" w:sz="0" w:space="0" w:color="auto"/>
            <w:right w:val="none" w:sz="0" w:space="0" w:color="auto"/>
          </w:divBdr>
        </w:div>
        <w:div w:id="847139619">
          <w:marLeft w:val="480"/>
          <w:marRight w:val="0"/>
          <w:marTop w:val="0"/>
          <w:marBottom w:val="0"/>
          <w:divBdr>
            <w:top w:val="none" w:sz="0" w:space="0" w:color="auto"/>
            <w:left w:val="none" w:sz="0" w:space="0" w:color="auto"/>
            <w:bottom w:val="none" w:sz="0" w:space="0" w:color="auto"/>
            <w:right w:val="none" w:sz="0" w:space="0" w:color="auto"/>
          </w:divBdr>
        </w:div>
        <w:div w:id="14698273">
          <w:marLeft w:val="480"/>
          <w:marRight w:val="0"/>
          <w:marTop w:val="0"/>
          <w:marBottom w:val="0"/>
          <w:divBdr>
            <w:top w:val="none" w:sz="0" w:space="0" w:color="auto"/>
            <w:left w:val="none" w:sz="0" w:space="0" w:color="auto"/>
            <w:bottom w:val="none" w:sz="0" w:space="0" w:color="auto"/>
            <w:right w:val="none" w:sz="0" w:space="0" w:color="auto"/>
          </w:divBdr>
        </w:div>
        <w:div w:id="224683302">
          <w:marLeft w:val="480"/>
          <w:marRight w:val="0"/>
          <w:marTop w:val="0"/>
          <w:marBottom w:val="0"/>
          <w:divBdr>
            <w:top w:val="none" w:sz="0" w:space="0" w:color="auto"/>
            <w:left w:val="none" w:sz="0" w:space="0" w:color="auto"/>
            <w:bottom w:val="none" w:sz="0" w:space="0" w:color="auto"/>
            <w:right w:val="none" w:sz="0" w:space="0" w:color="auto"/>
          </w:divBdr>
        </w:div>
        <w:div w:id="301546944">
          <w:marLeft w:val="480"/>
          <w:marRight w:val="0"/>
          <w:marTop w:val="0"/>
          <w:marBottom w:val="0"/>
          <w:divBdr>
            <w:top w:val="none" w:sz="0" w:space="0" w:color="auto"/>
            <w:left w:val="none" w:sz="0" w:space="0" w:color="auto"/>
            <w:bottom w:val="none" w:sz="0" w:space="0" w:color="auto"/>
            <w:right w:val="none" w:sz="0" w:space="0" w:color="auto"/>
          </w:divBdr>
        </w:div>
        <w:div w:id="1297951723">
          <w:marLeft w:val="480"/>
          <w:marRight w:val="0"/>
          <w:marTop w:val="0"/>
          <w:marBottom w:val="0"/>
          <w:divBdr>
            <w:top w:val="none" w:sz="0" w:space="0" w:color="auto"/>
            <w:left w:val="none" w:sz="0" w:space="0" w:color="auto"/>
            <w:bottom w:val="none" w:sz="0" w:space="0" w:color="auto"/>
            <w:right w:val="none" w:sz="0" w:space="0" w:color="auto"/>
          </w:divBdr>
        </w:div>
        <w:div w:id="161512134">
          <w:marLeft w:val="480"/>
          <w:marRight w:val="0"/>
          <w:marTop w:val="0"/>
          <w:marBottom w:val="0"/>
          <w:divBdr>
            <w:top w:val="none" w:sz="0" w:space="0" w:color="auto"/>
            <w:left w:val="none" w:sz="0" w:space="0" w:color="auto"/>
            <w:bottom w:val="none" w:sz="0" w:space="0" w:color="auto"/>
            <w:right w:val="none" w:sz="0" w:space="0" w:color="auto"/>
          </w:divBdr>
        </w:div>
        <w:div w:id="1888486292">
          <w:marLeft w:val="480"/>
          <w:marRight w:val="0"/>
          <w:marTop w:val="0"/>
          <w:marBottom w:val="0"/>
          <w:divBdr>
            <w:top w:val="none" w:sz="0" w:space="0" w:color="auto"/>
            <w:left w:val="none" w:sz="0" w:space="0" w:color="auto"/>
            <w:bottom w:val="none" w:sz="0" w:space="0" w:color="auto"/>
            <w:right w:val="none" w:sz="0" w:space="0" w:color="auto"/>
          </w:divBdr>
        </w:div>
        <w:div w:id="1665433164">
          <w:marLeft w:val="480"/>
          <w:marRight w:val="0"/>
          <w:marTop w:val="0"/>
          <w:marBottom w:val="0"/>
          <w:divBdr>
            <w:top w:val="none" w:sz="0" w:space="0" w:color="auto"/>
            <w:left w:val="none" w:sz="0" w:space="0" w:color="auto"/>
            <w:bottom w:val="none" w:sz="0" w:space="0" w:color="auto"/>
            <w:right w:val="none" w:sz="0" w:space="0" w:color="auto"/>
          </w:divBdr>
        </w:div>
        <w:div w:id="762722955">
          <w:marLeft w:val="480"/>
          <w:marRight w:val="0"/>
          <w:marTop w:val="0"/>
          <w:marBottom w:val="0"/>
          <w:divBdr>
            <w:top w:val="none" w:sz="0" w:space="0" w:color="auto"/>
            <w:left w:val="none" w:sz="0" w:space="0" w:color="auto"/>
            <w:bottom w:val="none" w:sz="0" w:space="0" w:color="auto"/>
            <w:right w:val="none" w:sz="0" w:space="0" w:color="auto"/>
          </w:divBdr>
        </w:div>
        <w:div w:id="1166360276">
          <w:marLeft w:val="480"/>
          <w:marRight w:val="0"/>
          <w:marTop w:val="0"/>
          <w:marBottom w:val="0"/>
          <w:divBdr>
            <w:top w:val="none" w:sz="0" w:space="0" w:color="auto"/>
            <w:left w:val="none" w:sz="0" w:space="0" w:color="auto"/>
            <w:bottom w:val="none" w:sz="0" w:space="0" w:color="auto"/>
            <w:right w:val="none" w:sz="0" w:space="0" w:color="auto"/>
          </w:divBdr>
        </w:div>
        <w:div w:id="1586651031">
          <w:marLeft w:val="480"/>
          <w:marRight w:val="0"/>
          <w:marTop w:val="0"/>
          <w:marBottom w:val="0"/>
          <w:divBdr>
            <w:top w:val="none" w:sz="0" w:space="0" w:color="auto"/>
            <w:left w:val="none" w:sz="0" w:space="0" w:color="auto"/>
            <w:bottom w:val="none" w:sz="0" w:space="0" w:color="auto"/>
            <w:right w:val="none" w:sz="0" w:space="0" w:color="auto"/>
          </w:divBdr>
        </w:div>
        <w:div w:id="1640185720">
          <w:marLeft w:val="480"/>
          <w:marRight w:val="0"/>
          <w:marTop w:val="0"/>
          <w:marBottom w:val="0"/>
          <w:divBdr>
            <w:top w:val="none" w:sz="0" w:space="0" w:color="auto"/>
            <w:left w:val="none" w:sz="0" w:space="0" w:color="auto"/>
            <w:bottom w:val="none" w:sz="0" w:space="0" w:color="auto"/>
            <w:right w:val="none" w:sz="0" w:space="0" w:color="auto"/>
          </w:divBdr>
        </w:div>
        <w:div w:id="265774308">
          <w:marLeft w:val="480"/>
          <w:marRight w:val="0"/>
          <w:marTop w:val="0"/>
          <w:marBottom w:val="0"/>
          <w:divBdr>
            <w:top w:val="none" w:sz="0" w:space="0" w:color="auto"/>
            <w:left w:val="none" w:sz="0" w:space="0" w:color="auto"/>
            <w:bottom w:val="none" w:sz="0" w:space="0" w:color="auto"/>
            <w:right w:val="none" w:sz="0" w:space="0" w:color="auto"/>
          </w:divBdr>
        </w:div>
      </w:divsChild>
    </w:div>
    <w:div w:id="634872888">
      <w:bodyDiv w:val="1"/>
      <w:marLeft w:val="0"/>
      <w:marRight w:val="0"/>
      <w:marTop w:val="0"/>
      <w:marBottom w:val="0"/>
      <w:divBdr>
        <w:top w:val="none" w:sz="0" w:space="0" w:color="auto"/>
        <w:left w:val="none" w:sz="0" w:space="0" w:color="auto"/>
        <w:bottom w:val="none" w:sz="0" w:space="0" w:color="auto"/>
        <w:right w:val="none" w:sz="0" w:space="0" w:color="auto"/>
      </w:divBdr>
      <w:divsChild>
        <w:div w:id="884020837">
          <w:marLeft w:val="480"/>
          <w:marRight w:val="0"/>
          <w:marTop w:val="0"/>
          <w:marBottom w:val="0"/>
          <w:divBdr>
            <w:top w:val="none" w:sz="0" w:space="0" w:color="auto"/>
            <w:left w:val="none" w:sz="0" w:space="0" w:color="auto"/>
            <w:bottom w:val="none" w:sz="0" w:space="0" w:color="auto"/>
            <w:right w:val="none" w:sz="0" w:space="0" w:color="auto"/>
          </w:divBdr>
        </w:div>
        <w:div w:id="1033068320">
          <w:marLeft w:val="480"/>
          <w:marRight w:val="0"/>
          <w:marTop w:val="0"/>
          <w:marBottom w:val="0"/>
          <w:divBdr>
            <w:top w:val="none" w:sz="0" w:space="0" w:color="auto"/>
            <w:left w:val="none" w:sz="0" w:space="0" w:color="auto"/>
            <w:bottom w:val="none" w:sz="0" w:space="0" w:color="auto"/>
            <w:right w:val="none" w:sz="0" w:space="0" w:color="auto"/>
          </w:divBdr>
        </w:div>
        <w:div w:id="2005233566">
          <w:marLeft w:val="480"/>
          <w:marRight w:val="0"/>
          <w:marTop w:val="0"/>
          <w:marBottom w:val="0"/>
          <w:divBdr>
            <w:top w:val="none" w:sz="0" w:space="0" w:color="auto"/>
            <w:left w:val="none" w:sz="0" w:space="0" w:color="auto"/>
            <w:bottom w:val="none" w:sz="0" w:space="0" w:color="auto"/>
            <w:right w:val="none" w:sz="0" w:space="0" w:color="auto"/>
          </w:divBdr>
        </w:div>
        <w:div w:id="855971067">
          <w:marLeft w:val="480"/>
          <w:marRight w:val="0"/>
          <w:marTop w:val="0"/>
          <w:marBottom w:val="0"/>
          <w:divBdr>
            <w:top w:val="none" w:sz="0" w:space="0" w:color="auto"/>
            <w:left w:val="none" w:sz="0" w:space="0" w:color="auto"/>
            <w:bottom w:val="none" w:sz="0" w:space="0" w:color="auto"/>
            <w:right w:val="none" w:sz="0" w:space="0" w:color="auto"/>
          </w:divBdr>
        </w:div>
        <w:div w:id="38363164">
          <w:marLeft w:val="480"/>
          <w:marRight w:val="0"/>
          <w:marTop w:val="0"/>
          <w:marBottom w:val="0"/>
          <w:divBdr>
            <w:top w:val="none" w:sz="0" w:space="0" w:color="auto"/>
            <w:left w:val="none" w:sz="0" w:space="0" w:color="auto"/>
            <w:bottom w:val="none" w:sz="0" w:space="0" w:color="auto"/>
            <w:right w:val="none" w:sz="0" w:space="0" w:color="auto"/>
          </w:divBdr>
        </w:div>
        <w:div w:id="1065686942">
          <w:marLeft w:val="480"/>
          <w:marRight w:val="0"/>
          <w:marTop w:val="0"/>
          <w:marBottom w:val="0"/>
          <w:divBdr>
            <w:top w:val="none" w:sz="0" w:space="0" w:color="auto"/>
            <w:left w:val="none" w:sz="0" w:space="0" w:color="auto"/>
            <w:bottom w:val="none" w:sz="0" w:space="0" w:color="auto"/>
            <w:right w:val="none" w:sz="0" w:space="0" w:color="auto"/>
          </w:divBdr>
        </w:div>
        <w:div w:id="317921614">
          <w:marLeft w:val="480"/>
          <w:marRight w:val="0"/>
          <w:marTop w:val="0"/>
          <w:marBottom w:val="0"/>
          <w:divBdr>
            <w:top w:val="none" w:sz="0" w:space="0" w:color="auto"/>
            <w:left w:val="none" w:sz="0" w:space="0" w:color="auto"/>
            <w:bottom w:val="none" w:sz="0" w:space="0" w:color="auto"/>
            <w:right w:val="none" w:sz="0" w:space="0" w:color="auto"/>
          </w:divBdr>
        </w:div>
        <w:div w:id="1628778031">
          <w:marLeft w:val="480"/>
          <w:marRight w:val="0"/>
          <w:marTop w:val="0"/>
          <w:marBottom w:val="0"/>
          <w:divBdr>
            <w:top w:val="none" w:sz="0" w:space="0" w:color="auto"/>
            <w:left w:val="none" w:sz="0" w:space="0" w:color="auto"/>
            <w:bottom w:val="none" w:sz="0" w:space="0" w:color="auto"/>
            <w:right w:val="none" w:sz="0" w:space="0" w:color="auto"/>
          </w:divBdr>
        </w:div>
        <w:div w:id="1676493899">
          <w:marLeft w:val="480"/>
          <w:marRight w:val="0"/>
          <w:marTop w:val="0"/>
          <w:marBottom w:val="0"/>
          <w:divBdr>
            <w:top w:val="none" w:sz="0" w:space="0" w:color="auto"/>
            <w:left w:val="none" w:sz="0" w:space="0" w:color="auto"/>
            <w:bottom w:val="none" w:sz="0" w:space="0" w:color="auto"/>
            <w:right w:val="none" w:sz="0" w:space="0" w:color="auto"/>
          </w:divBdr>
        </w:div>
        <w:div w:id="511382937">
          <w:marLeft w:val="480"/>
          <w:marRight w:val="0"/>
          <w:marTop w:val="0"/>
          <w:marBottom w:val="0"/>
          <w:divBdr>
            <w:top w:val="none" w:sz="0" w:space="0" w:color="auto"/>
            <w:left w:val="none" w:sz="0" w:space="0" w:color="auto"/>
            <w:bottom w:val="none" w:sz="0" w:space="0" w:color="auto"/>
            <w:right w:val="none" w:sz="0" w:space="0" w:color="auto"/>
          </w:divBdr>
        </w:div>
      </w:divsChild>
    </w:div>
    <w:div w:id="720178617">
      <w:bodyDiv w:val="1"/>
      <w:marLeft w:val="0"/>
      <w:marRight w:val="0"/>
      <w:marTop w:val="0"/>
      <w:marBottom w:val="0"/>
      <w:divBdr>
        <w:top w:val="none" w:sz="0" w:space="0" w:color="auto"/>
        <w:left w:val="none" w:sz="0" w:space="0" w:color="auto"/>
        <w:bottom w:val="none" w:sz="0" w:space="0" w:color="auto"/>
        <w:right w:val="none" w:sz="0" w:space="0" w:color="auto"/>
      </w:divBdr>
      <w:divsChild>
        <w:div w:id="880482156">
          <w:marLeft w:val="0"/>
          <w:marRight w:val="0"/>
          <w:marTop w:val="0"/>
          <w:marBottom w:val="0"/>
          <w:divBdr>
            <w:top w:val="none" w:sz="0" w:space="0" w:color="auto"/>
            <w:left w:val="none" w:sz="0" w:space="0" w:color="auto"/>
            <w:bottom w:val="none" w:sz="0" w:space="0" w:color="auto"/>
            <w:right w:val="none" w:sz="0" w:space="0" w:color="auto"/>
          </w:divBdr>
        </w:div>
      </w:divsChild>
    </w:div>
    <w:div w:id="729381755">
      <w:bodyDiv w:val="1"/>
      <w:marLeft w:val="0"/>
      <w:marRight w:val="0"/>
      <w:marTop w:val="0"/>
      <w:marBottom w:val="0"/>
      <w:divBdr>
        <w:top w:val="none" w:sz="0" w:space="0" w:color="auto"/>
        <w:left w:val="none" w:sz="0" w:space="0" w:color="auto"/>
        <w:bottom w:val="none" w:sz="0" w:space="0" w:color="auto"/>
        <w:right w:val="none" w:sz="0" w:space="0" w:color="auto"/>
      </w:divBdr>
      <w:divsChild>
        <w:div w:id="519054211">
          <w:marLeft w:val="480"/>
          <w:marRight w:val="0"/>
          <w:marTop w:val="0"/>
          <w:marBottom w:val="0"/>
          <w:divBdr>
            <w:top w:val="none" w:sz="0" w:space="0" w:color="auto"/>
            <w:left w:val="none" w:sz="0" w:space="0" w:color="auto"/>
            <w:bottom w:val="none" w:sz="0" w:space="0" w:color="auto"/>
            <w:right w:val="none" w:sz="0" w:space="0" w:color="auto"/>
          </w:divBdr>
        </w:div>
        <w:div w:id="2015062146">
          <w:marLeft w:val="480"/>
          <w:marRight w:val="0"/>
          <w:marTop w:val="0"/>
          <w:marBottom w:val="0"/>
          <w:divBdr>
            <w:top w:val="none" w:sz="0" w:space="0" w:color="auto"/>
            <w:left w:val="none" w:sz="0" w:space="0" w:color="auto"/>
            <w:bottom w:val="none" w:sz="0" w:space="0" w:color="auto"/>
            <w:right w:val="none" w:sz="0" w:space="0" w:color="auto"/>
          </w:divBdr>
        </w:div>
        <w:div w:id="2097362722">
          <w:marLeft w:val="480"/>
          <w:marRight w:val="0"/>
          <w:marTop w:val="0"/>
          <w:marBottom w:val="0"/>
          <w:divBdr>
            <w:top w:val="none" w:sz="0" w:space="0" w:color="auto"/>
            <w:left w:val="none" w:sz="0" w:space="0" w:color="auto"/>
            <w:bottom w:val="none" w:sz="0" w:space="0" w:color="auto"/>
            <w:right w:val="none" w:sz="0" w:space="0" w:color="auto"/>
          </w:divBdr>
        </w:div>
        <w:div w:id="844520037">
          <w:marLeft w:val="480"/>
          <w:marRight w:val="0"/>
          <w:marTop w:val="0"/>
          <w:marBottom w:val="0"/>
          <w:divBdr>
            <w:top w:val="none" w:sz="0" w:space="0" w:color="auto"/>
            <w:left w:val="none" w:sz="0" w:space="0" w:color="auto"/>
            <w:bottom w:val="none" w:sz="0" w:space="0" w:color="auto"/>
            <w:right w:val="none" w:sz="0" w:space="0" w:color="auto"/>
          </w:divBdr>
        </w:div>
        <w:div w:id="2055807081">
          <w:marLeft w:val="480"/>
          <w:marRight w:val="0"/>
          <w:marTop w:val="0"/>
          <w:marBottom w:val="0"/>
          <w:divBdr>
            <w:top w:val="none" w:sz="0" w:space="0" w:color="auto"/>
            <w:left w:val="none" w:sz="0" w:space="0" w:color="auto"/>
            <w:bottom w:val="none" w:sz="0" w:space="0" w:color="auto"/>
            <w:right w:val="none" w:sz="0" w:space="0" w:color="auto"/>
          </w:divBdr>
        </w:div>
        <w:div w:id="1662929625">
          <w:marLeft w:val="480"/>
          <w:marRight w:val="0"/>
          <w:marTop w:val="0"/>
          <w:marBottom w:val="0"/>
          <w:divBdr>
            <w:top w:val="none" w:sz="0" w:space="0" w:color="auto"/>
            <w:left w:val="none" w:sz="0" w:space="0" w:color="auto"/>
            <w:bottom w:val="none" w:sz="0" w:space="0" w:color="auto"/>
            <w:right w:val="none" w:sz="0" w:space="0" w:color="auto"/>
          </w:divBdr>
        </w:div>
        <w:div w:id="111292267">
          <w:marLeft w:val="480"/>
          <w:marRight w:val="0"/>
          <w:marTop w:val="0"/>
          <w:marBottom w:val="0"/>
          <w:divBdr>
            <w:top w:val="none" w:sz="0" w:space="0" w:color="auto"/>
            <w:left w:val="none" w:sz="0" w:space="0" w:color="auto"/>
            <w:bottom w:val="none" w:sz="0" w:space="0" w:color="auto"/>
            <w:right w:val="none" w:sz="0" w:space="0" w:color="auto"/>
          </w:divBdr>
        </w:div>
        <w:div w:id="686294418">
          <w:marLeft w:val="480"/>
          <w:marRight w:val="0"/>
          <w:marTop w:val="0"/>
          <w:marBottom w:val="0"/>
          <w:divBdr>
            <w:top w:val="none" w:sz="0" w:space="0" w:color="auto"/>
            <w:left w:val="none" w:sz="0" w:space="0" w:color="auto"/>
            <w:bottom w:val="none" w:sz="0" w:space="0" w:color="auto"/>
            <w:right w:val="none" w:sz="0" w:space="0" w:color="auto"/>
          </w:divBdr>
        </w:div>
      </w:divsChild>
    </w:div>
    <w:div w:id="759107850">
      <w:bodyDiv w:val="1"/>
      <w:marLeft w:val="0"/>
      <w:marRight w:val="0"/>
      <w:marTop w:val="0"/>
      <w:marBottom w:val="0"/>
      <w:divBdr>
        <w:top w:val="none" w:sz="0" w:space="0" w:color="auto"/>
        <w:left w:val="none" w:sz="0" w:space="0" w:color="auto"/>
        <w:bottom w:val="none" w:sz="0" w:space="0" w:color="auto"/>
        <w:right w:val="none" w:sz="0" w:space="0" w:color="auto"/>
      </w:divBdr>
    </w:div>
    <w:div w:id="762141573">
      <w:bodyDiv w:val="1"/>
      <w:marLeft w:val="0"/>
      <w:marRight w:val="0"/>
      <w:marTop w:val="0"/>
      <w:marBottom w:val="0"/>
      <w:divBdr>
        <w:top w:val="none" w:sz="0" w:space="0" w:color="auto"/>
        <w:left w:val="none" w:sz="0" w:space="0" w:color="auto"/>
        <w:bottom w:val="none" w:sz="0" w:space="0" w:color="auto"/>
        <w:right w:val="none" w:sz="0" w:space="0" w:color="auto"/>
      </w:divBdr>
    </w:div>
    <w:div w:id="866336966">
      <w:bodyDiv w:val="1"/>
      <w:marLeft w:val="0"/>
      <w:marRight w:val="0"/>
      <w:marTop w:val="0"/>
      <w:marBottom w:val="0"/>
      <w:divBdr>
        <w:top w:val="none" w:sz="0" w:space="0" w:color="auto"/>
        <w:left w:val="none" w:sz="0" w:space="0" w:color="auto"/>
        <w:bottom w:val="none" w:sz="0" w:space="0" w:color="auto"/>
        <w:right w:val="none" w:sz="0" w:space="0" w:color="auto"/>
      </w:divBdr>
      <w:divsChild>
        <w:div w:id="1472402108">
          <w:marLeft w:val="480"/>
          <w:marRight w:val="0"/>
          <w:marTop w:val="0"/>
          <w:marBottom w:val="0"/>
          <w:divBdr>
            <w:top w:val="none" w:sz="0" w:space="0" w:color="auto"/>
            <w:left w:val="none" w:sz="0" w:space="0" w:color="auto"/>
            <w:bottom w:val="none" w:sz="0" w:space="0" w:color="auto"/>
            <w:right w:val="none" w:sz="0" w:space="0" w:color="auto"/>
          </w:divBdr>
        </w:div>
        <w:div w:id="1402482260">
          <w:marLeft w:val="480"/>
          <w:marRight w:val="0"/>
          <w:marTop w:val="0"/>
          <w:marBottom w:val="0"/>
          <w:divBdr>
            <w:top w:val="none" w:sz="0" w:space="0" w:color="auto"/>
            <w:left w:val="none" w:sz="0" w:space="0" w:color="auto"/>
            <w:bottom w:val="none" w:sz="0" w:space="0" w:color="auto"/>
            <w:right w:val="none" w:sz="0" w:space="0" w:color="auto"/>
          </w:divBdr>
        </w:div>
        <w:div w:id="1816800401">
          <w:marLeft w:val="480"/>
          <w:marRight w:val="0"/>
          <w:marTop w:val="0"/>
          <w:marBottom w:val="0"/>
          <w:divBdr>
            <w:top w:val="none" w:sz="0" w:space="0" w:color="auto"/>
            <w:left w:val="none" w:sz="0" w:space="0" w:color="auto"/>
            <w:bottom w:val="none" w:sz="0" w:space="0" w:color="auto"/>
            <w:right w:val="none" w:sz="0" w:space="0" w:color="auto"/>
          </w:divBdr>
        </w:div>
        <w:div w:id="1011765170">
          <w:marLeft w:val="480"/>
          <w:marRight w:val="0"/>
          <w:marTop w:val="0"/>
          <w:marBottom w:val="0"/>
          <w:divBdr>
            <w:top w:val="none" w:sz="0" w:space="0" w:color="auto"/>
            <w:left w:val="none" w:sz="0" w:space="0" w:color="auto"/>
            <w:bottom w:val="none" w:sz="0" w:space="0" w:color="auto"/>
            <w:right w:val="none" w:sz="0" w:space="0" w:color="auto"/>
          </w:divBdr>
        </w:div>
        <w:div w:id="193077055">
          <w:marLeft w:val="480"/>
          <w:marRight w:val="0"/>
          <w:marTop w:val="0"/>
          <w:marBottom w:val="0"/>
          <w:divBdr>
            <w:top w:val="none" w:sz="0" w:space="0" w:color="auto"/>
            <w:left w:val="none" w:sz="0" w:space="0" w:color="auto"/>
            <w:bottom w:val="none" w:sz="0" w:space="0" w:color="auto"/>
            <w:right w:val="none" w:sz="0" w:space="0" w:color="auto"/>
          </w:divBdr>
        </w:div>
        <w:div w:id="1234513225">
          <w:marLeft w:val="480"/>
          <w:marRight w:val="0"/>
          <w:marTop w:val="0"/>
          <w:marBottom w:val="0"/>
          <w:divBdr>
            <w:top w:val="none" w:sz="0" w:space="0" w:color="auto"/>
            <w:left w:val="none" w:sz="0" w:space="0" w:color="auto"/>
            <w:bottom w:val="none" w:sz="0" w:space="0" w:color="auto"/>
            <w:right w:val="none" w:sz="0" w:space="0" w:color="auto"/>
          </w:divBdr>
        </w:div>
        <w:div w:id="1612055797">
          <w:marLeft w:val="480"/>
          <w:marRight w:val="0"/>
          <w:marTop w:val="0"/>
          <w:marBottom w:val="0"/>
          <w:divBdr>
            <w:top w:val="none" w:sz="0" w:space="0" w:color="auto"/>
            <w:left w:val="none" w:sz="0" w:space="0" w:color="auto"/>
            <w:bottom w:val="none" w:sz="0" w:space="0" w:color="auto"/>
            <w:right w:val="none" w:sz="0" w:space="0" w:color="auto"/>
          </w:divBdr>
        </w:div>
      </w:divsChild>
    </w:div>
    <w:div w:id="869301216">
      <w:bodyDiv w:val="1"/>
      <w:marLeft w:val="0"/>
      <w:marRight w:val="0"/>
      <w:marTop w:val="0"/>
      <w:marBottom w:val="0"/>
      <w:divBdr>
        <w:top w:val="none" w:sz="0" w:space="0" w:color="auto"/>
        <w:left w:val="none" w:sz="0" w:space="0" w:color="auto"/>
        <w:bottom w:val="none" w:sz="0" w:space="0" w:color="auto"/>
        <w:right w:val="none" w:sz="0" w:space="0" w:color="auto"/>
      </w:divBdr>
      <w:divsChild>
        <w:div w:id="408039297">
          <w:marLeft w:val="480"/>
          <w:marRight w:val="0"/>
          <w:marTop w:val="0"/>
          <w:marBottom w:val="0"/>
          <w:divBdr>
            <w:top w:val="none" w:sz="0" w:space="0" w:color="auto"/>
            <w:left w:val="none" w:sz="0" w:space="0" w:color="auto"/>
            <w:bottom w:val="none" w:sz="0" w:space="0" w:color="auto"/>
            <w:right w:val="none" w:sz="0" w:space="0" w:color="auto"/>
          </w:divBdr>
        </w:div>
        <w:div w:id="1286741778">
          <w:marLeft w:val="480"/>
          <w:marRight w:val="0"/>
          <w:marTop w:val="0"/>
          <w:marBottom w:val="0"/>
          <w:divBdr>
            <w:top w:val="none" w:sz="0" w:space="0" w:color="auto"/>
            <w:left w:val="none" w:sz="0" w:space="0" w:color="auto"/>
            <w:bottom w:val="none" w:sz="0" w:space="0" w:color="auto"/>
            <w:right w:val="none" w:sz="0" w:space="0" w:color="auto"/>
          </w:divBdr>
        </w:div>
        <w:div w:id="1557551739">
          <w:marLeft w:val="480"/>
          <w:marRight w:val="0"/>
          <w:marTop w:val="0"/>
          <w:marBottom w:val="0"/>
          <w:divBdr>
            <w:top w:val="none" w:sz="0" w:space="0" w:color="auto"/>
            <w:left w:val="none" w:sz="0" w:space="0" w:color="auto"/>
            <w:bottom w:val="none" w:sz="0" w:space="0" w:color="auto"/>
            <w:right w:val="none" w:sz="0" w:space="0" w:color="auto"/>
          </w:divBdr>
        </w:div>
        <w:div w:id="61879005">
          <w:marLeft w:val="480"/>
          <w:marRight w:val="0"/>
          <w:marTop w:val="0"/>
          <w:marBottom w:val="0"/>
          <w:divBdr>
            <w:top w:val="none" w:sz="0" w:space="0" w:color="auto"/>
            <w:left w:val="none" w:sz="0" w:space="0" w:color="auto"/>
            <w:bottom w:val="none" w:sz="0" w:space="0" w:color="auto"/>
            <w:right w:val="none" w:sz="0" w:space="0" w:color="auto"/>
          </w:divBdr>
        </w:div>
        <w:div w:id="1971742322">
          <w:marLeft w:val="480"/>
          <w:marRight w:val="0"/>
          <w:marTop w:val="0"/>
          <w:marBottom w:val="0"/>
          <w:divBdr>
            <w:top w:val="none" w:sz="0" w:space="0" w:color="auto"/>
            <w:left w:val="none" w:sz="0" w:space="0" w:color="auto"/>
            <w:bottom w:val="none" w:sz="0" w:space="0" w:color="auto"/>
            <w:right w:val="none" w:sz="0" w:space="0" w:color="auto"/>
          </w:divBdr>
        </w:div>
        <w:div w:id="932517614">
          <w:marLeft w:val="480"/>
          <w:marRight w:val="0"/>
          <w:marTop w:val="0"/>
          <w:marBottom w:val="0"/>
          <w:divBdr>
            <w:top w:val="none" w:sz="0" w:space="0" w:color="auto"/>
            <w:left w:val="none" w:sz="0" w:space="0" w:color="auto"/>
            <w:bottom w:val="none" w:sz="0" w:space="0" w:color="auto"/>
            <w:right w:val="none" w:sz="0" w:space="0" w:color="auto"/>
          </w:divBdr>
        </w:div>
        <w:div w:id="1042635512">
          <w:marLeft w:val="480"/>
          <w:marRight w:val="0"/>
          <w:marTop w:val="0"/>
          <w:marBottom w:val="0"/>
          <w:divBdr>
            <w:top w:val="none" w:sz="0" w:space="0" w:color="auto"/>
            <w:left w:val="none" w:sz="0" w:space="0" w:color="auto"/>
            <w:bottom w:val="none" w:sz="0" w:space="0" w:color="auto"/>
            <w:right w:val="none" w:sz="0" w:space="0" w:color="auto"/>
          </w:divBdr>
        </w:div>
        <w:div w:id="1123621376">
          <w:marLeft w:val="480"/>
          <w:marRight w:val="0"/>
          <w:marTop w:val="0"/>
          <w:marBottom w:val="0"/>
          <w:divBdr>
            <w:top w:val="none" w:sz="0" w:space="0" w:color="auto"/>
            <w:left w:val="none" w:sz="0" w:space="0" w:color="auto"/>
            <w:bottom w:val="none" w:sz="0" w:space="0" w:color="auto"/>
            <w:right w:val="none" w:sz="0" w:space="0" w:color="auto"/>
          </w:divBdr>
        </w:div>
        <w:div w:id="644699293">
          <w:marLeft w:val="480"/>
          <w:marRight w:val="0"/>
          <w:marTop w:val="0"/>
          <w:marBottom w:val="0"/>
          <w:divBdr>
            <w:top w:val="none" w:sz="0" w:space="0" w:color="auto"/>
            <w:left w:val="none" w:sz="0" w:space="0" w:color="auto"/>
            <w:bottom w:val="none" w:sz="0" w:space="0" w:color="auto"/>
            <w:right w:val="none" w:sz="0" w:space="0" w:color="auto"/>
          </w:divBdr>
        </w:div>
      </w:divsChild>
    </w:div>
    <w:div w:id="903836747">
      <w:bodyDiv w:val="1"/>
      <w:marLeft w:val="0"/>
      <w:marRight w:val="0"/>
      <w:marTop w:val="0"/>
      <w:marBottom w:val="0"/>
      <w:divBdr>
        <w:top w:val="none" w:sz="0" w:space="0" w:color="auto"/>
        <w:left w:val="none" w:sz="0" w:space="0" w:color="auto"/>
        <w:bottom w:val="none" w:sz="0" w:space="0" w:color="auto"/>
        <w:right w:val="none" w:sz="0" w:space="0" w:color="auto"/>
      </w:divBdr>
      <w:divsChild>
        <w:div w:id="369652698">
          <w:marLeft w:val="480"/>
          <w:marRight w:val="0"/>
          <w:marTop w:val="0"/>
          <w:marBottom w:val="0"/>
          <w:divBdr>
            <w:top w:val="none" w:sz="0" w:space="0" w:color="auto"/>
            <w:left w:val="none" w:sz="0" w:space="0" w:color="auto"/>
            <w:bottom w:val="none" w:sz="0" w:space="0" w:color="auto"/>
            <w:right w:val="none" w:sz="0" w:space="0" w:color="auto"/>
          </w:divBdr>
        </w:div>
        <w:div w:id="905645661">
          <w:marLeft w:val="480"/>
          <w:marRight w:val="0"/>
          <w:marTop w:val="0"/>
          <w:marBottom w:val="0"/>
          <w:divBdr>
            <w:top w:val="none" w:sz="0" w:space="0" w:color="auto"/>
            <w:left w:val="none" w:sz="0" w:space="0" w:color="auto"/>
            <w:bottom w:val="none" w:sz="0" w:space="0" w:color="auto"/>
            <w:right w:val="none" w:sz="0" w:space="0" w:color="auto"/>
          </w:divBdr>
        </w:div>
        <w:div w:id="1095173453">
          <w:marLeft w:val="480"/>
          <w:marRight w:val="0"/>
          <w:marTop w:val="0"/>
          <w:marBottom w:val="0"/>
          <w:divBdr>
            <w:top w:val="none" w:sz="0" w:space="0" w:color="auto"/>
            <w:left w:val="none" w:sz="0" w:space="0" w:color="auto"/>
            <w:bottom w:val="none" w:sz="0" w:space="0" w:color="auto"/>
            <w:right w:val="none" w:sz="0" w:space="0" w:color="auto"/>
          </w:divBdr>
        </w:div>
        <w:div w:id="1776708735">
          <w:marLeft w:val="480"/>
          <w:marRight w:val="0"/>
          <w:marTop w:val="0"/>
          <w:marBottom w:val="0"/>
          <w:divBdr>
            <w:top w:val="none" w:sz="0" w:space="0" w:color="auto"/>
            <w:left w:val="none" w:sz="0" w:space="0" w:color="auto"/>
            <w:bottom w:val="none" w:sz="0" w:space="0" w:color="auto"/>
            <w:right w:val="none" w:sz="0" w:space="0" w:color="auto"/>
          </w:divBdr>
        </w:div>
        <w:div w:id="680200345">
          <w:marLeft w:val="480"/>
          <w:marRight w:val="0"/>
          <w:marTop w:val="0"/>
          <w:marBottom w:val="0"/>
          <w:divBdr>
            <w:top w:val="none" w:sz="0" w:space="0" w:color="auto"/>
            <w:left w:val="none" w:sz="0" w:space="0" w:color="auto"/>
            <w:bottom w:val="none" w:sz="0" w:space="0" w:color="auto"/>
            <w:right w:val="none" w:sz="0" w:space="0" w:color="auto"/>
          </w:divBdr>
        </w:div>
        <w:div w:id="2120878627">
          <w:marLeft w:val="480"/>
          <w:marRight w:val="0"/>
          <w:marTop w:val="0"/>
          <w:marBottom w:val="0"/>
          <w:divBdr>
            <w:top w:val="none" w:sz="0" w:space="0" w:color="auto"/>
            <w:left w:val="none" w:sz="0" w:space="0" w:color="auto"/>
            <w:bottom w:val="none" w:sz="0" w:space="0" w:color="auto"/>
            <w:right w:val="none" w:sz="0" w:space="0" w:color="auto"/>
          </w:divBdr>
        </w:div>
        <w:div w:id="1075662286">
          <w:marLeft w:val="480"/>
          <w:marRight w:val="0"/>
          <w:marTop w:val="0"/>
          <w:marBottom w:val="0"/>
          <w:divBdr>
            <w:top w:val="none" w:sz="0" w:space="0" w:color="auto"/>
            <w:left w:val="none" w:sz="0" w:space="0" w:color="auto"/>
            <w:bottom w:val="none" w:sz="0" w:space="0" w:color="auto"/>
            <w:right w:val="none" w:sz="0" w:space="0" w:color="auto"/>
          </w:divBdr>
        </w:div>
        <w:div w:id="219825945">
          <w:marLeft w:val="480"/>
          <w:marRight w:val="0"/>
          <w:marTop w:val="0"/>
          <w:marBottom w:val="0"/>
          <w:divBdr>
            <w:top w:val="none" w:sz="0" w:space="0" w:color="auto"/>
            <w:left w:val="none" w:sz="0" w:space="0" w:color="auto"/>
            <w:bottom w:val="none" w:sz="0" w:space="0" w:color="auto"/>
            <w:right w:val="none" w:sz="0" w:space="0" w:color="auto"/>
          </w:divBdr>
        </w:div>
        <w:div w:id="2097051602">
          <w:marLeft w:val="480"/>
          <w:marRight w:val="0"/>
          <w:marTop w:val="0"/>
          <w:marBottom w:val="0"/>
          <w:divBdr>
            <w:top w:val="none" w:sz="0" w:space="0" w:color="auto"/>
            <w:left w:val="none" w:sz="0" w:space="0" w:color="auto"/>
            <w:bottom w:val="none" w:sz="0" w:space="0" w:color="auto"/>
            <w:right w:val="none" w:sz="0" w:space="0" w:color="auto"/>
          </w:divBdr>
        </w:div>
        <w:div w:id="1940484787">
          <w:marLeft w:val="480"/>
          <w:marRight w:val="0"/>
          <w:marTop w:val="0"/>
          <w:marBottom w:val="0"/>
          <w:divBdr>
            <w:top w:val="none" w:sz="0" w:space="0" w:color="auto"/>
            <w:left w:val="none" w:sz="0" w:space="0" w:color="auto"/>
            <w:bottom w:val="none" w:sz="0" w:space="0" w:color="auto"/>
            <w:right w:val="none" w:sz="0" w:space="0" w:color="auto"/>
          </w:divBdr>
        </w:div>
        <w:div w:id="1768578594">
          <w:marLeft w:val="480"/>
          <w:marRight w:val="0"/>
          <w:marTop w:val="0"/>
          <w:marBottom w:val="0"/>
          <w:divBdr>
            <w:top w:val="none" w:sz="0" w:space="0" w:color="auto"/>
            <w:left w:val="none" w:sz="0" w:space="0" w:color="auto"/>
            <w:bottom w:val="none" w:sz="0" w:space="0" w:color="auto"/>
            <w:right w:val="none" w:sz="0" w:space="0" w:color="auto"/>
          </w:divBdr>
        </w:div>
      </w:divsChild>
    </w:div>
    <w:div w:id="918829676">
      <w:bodyDiv w:val="1"/>
      <w:marLeft w:val="0"/>
      <w:marRight w:val="0"/>
      <w:marTop w:val="0"/>
      <w:marBottom w:val="0"/>
      <w:divBdr>
        <w:top w:val="none" w:sz="0" w:space="0" w:color="auto"/>
        <w:left w:val="none" w:sz="0" w:space="0" w:color="auto"/>
        <w:bottom w:val="none" w:sz="0" w:space="0" w:color="auto"/>
        <w:right w:val="none" w:sz="0" w:space="0" w:color="auto"/>
      </w:divBdr>
      <w:divsChild>
        <w:div w:id="2117939360">
          <w:marLeft w:val="480"/>
          <w:marRight w:val="0"/>
          <w:marTop w:val="0"/>
          <w:marBottom w:val="0"/>
          <w:divBdr>
            <w:top w:val="none" w:sz="0" w:space="0" w:color="auto"/>
            <w:left w:val="none" w:sz="0" w:space="0" w:color="auto"/>
            <w:bottom w:val="none" w:sz="0" w:space="0" w:color="auto"/>
            <w:right w:val="none" w:sz="0" w:space="0" w:color="auto"/>
          </w:divBdr>
        </w:div>
        <w:div w:id="297496080">
          <w:marLeft w:val="480"/>
          <w:marRight w:val="0"/>
          <w:marTop w:val="0"/>
          <w:marBottom w:val="0"/>
          <w:divBdr>
            <w:top w:val="none" w:sz="0" w:space="0" w:color="auto"/>
            <w:left w:val="none" w:sz="0" w:space="0" w:color="auto"/>
            <w:bottom w:val="none" w:sz="0" w:space="0" w:color="auto"/>
            <w:right w:val="none" w:sz="0" w:space="0" w:color="auto"/>
          </w:divBdr>
        </w:div>
        <w:div w:id="374818567">
          <w:marLeft w:val="480"/>
          <w:marRight w:val="0"/>
          <w:marTop w:val="0"/>
          <w:marBottom w:val="0"/>
          <w:divBdr>
            <w:top w:val="none" w:sz="0" w:space="0" w:color="auto"/>
            <w:left w:val="none" w:sz="0" w:space="0" w:color="auto"/>
            <w:bottom w:val="none" w:sz="0" w:space="0" w:color="auto"/>
            <w:right w:val="none" w:sz="0" w:space="0" w:color="auto"/>
          </w:divBdr>
        </w:div>
        <w:div w:id="1701474376">
          <w:marLeft w:val="480"/>
          <w:marRight w:val="0"/>
          <w:marTop w:val="0"/>
          <w:marBottom w:val="0"/>
          <w:divBdr>
            <w:top w:val="none" w:sz="0" w:space="0" w:color="auto"/>
            <w:left w:val="none" w:sz="0" w:space="0" w:color="auto"/>
            <w:bottom w:val="none" w:sz="0" w:space="0" w:color="auto"/>
            <w:right w:val="none" w:sz="0" w:space="0" w:color="auto"/>
          </w:divBdr>
        </w:div>
        <w:div w:id="380981930">
          <w:marLeft w:val="480"/>
          <w:marRight w:val="0"/>
          <w:marTop w:val="0"/>
          <w:marBottom w:val="0"/>
          <w:divBdr>
            <w:top w:val="none" w:sz="0" w:space="0" w:color="auto"/>
            <w:left w:val="none" w:sz="0" w:space="0" w:color="auto"/>
            <w:bottom w:val="none" w:sz="0" w:space="0" w:color="auto"/>
            <w:right w:val="none" w:sz="0" w:space="0" w:color="auto"/>
          </w:divBdr>
        </w:div>
        <w:div w:id="1778987156">
          <w:marLeft w:val="480"/>
          <w:marRight w:val="0"/>
          <w:marTop w:val="0"/>
          <w:marBottom w:val="0"/>
          <w:divBdr>
            <w:top w:val="none" w:sz="0" w:space="0" w:color="auto"/>
            <w:left w:val="none" w:sz="0" w:space="0" w:color="auto"/>
            <w:bottom w:val="none" w:sz="0" w:space="0" w:color="auto"/>
            <w:right w:val="none" w:sz="0" w:space="0" w:color="auto"/>
          </w:divBdr>
        </w:div>
        <w:div w:id="699821665">
          <w:marLeft w:val="480"/>
          <w:marRight w:val="0"/>
          <w:marTop w:val="0"/>
          <w:marBottom w:val="0"/>
          <w:divBdr>
            <w:top w:val="none" w:sz="0" w:space="0" w:color="auto"/>
            <w:left w:val="none" w:sz="0" w:space="0" w:color="auto"/>
            <w:bottom w:val="none" w:sz="0" w:space="0" w:color="auto"/>
            <w:right w:val="none" w:sz="0" w:space="0" w:color="auto"/>
          </w:divBdr>
        </w:div>
        <w:div w:id="507065255">
          <w:marLeft w:val="480"/>
          <w:marRight w:val="0"/>
          <w:marTop w:val="0"/>
          <w:marBottom w:val="0"/>
          <w:divBdr>
            <w:top w:val="none" w:sz="0" w:space="0" w:color="auto"/>
            <w:left w:val="none" w:sz="0" w:space="0" w:color="auto"/>
            <w:bottom w:val="none" w:sz="0" w:space="0" w:color="auto"/>
            <w:right w:val="none" w:sz="0" w:space="0" w:color="auto"/>
          </w:divBdr>
        </w:div>
      </w:divsChild>
    </w:div>
    <w:div w:id="984436137">
      <w:bodyDiv w:val="1"/>
      <w:marLeft w:val="0"/>
      <w:marRight w:val="0"/>
      <w:marTop w:val="0"/>
      <w:marBottom w:val="0"/>
      <w:divBdr>
        <w:top w:val="none" w:sz="0" w:space="0" w:color="auto"/>
        <w:left w:val="none" w:sz="0" w:space="0" w:color="auto"/>
        <w:bottom w:val="none" w:sz="0" w:space="0" w:color="auto"/>
        <w:right w:val="none" w:sz="0" w:space="0" w:color="auto"/>
      </w:divBdr>
      <w:divsChild>
        <w:div w:id="163860008">
          <w:marLeft w:val="480"/>
          <w:marRight w:val="0"/>
          <w:marTop w:val="0"/>
          <w:marBottom w:val="0"/>
          <w:divBdr>
            <w:top w:val="none" w:sz="0" w:space="0" w:color="auto"/>
            <w:left w:val="none" w:sz="0" w:space="0" w:color="auto"/>
            <w:bottom w:val="none" w:sz="0" w:space="0" w:color="auto"/>
            <w:right w:val="none" w:sz="0" w:space="0" w:color="auto"/>
          </w:divBdr>
        </w:div>
        <w:div w:id="1681740918">
          <w:marLeft w:val="480"/>
          <w:marRight w:val="0"/>
          <w:marTop w:val="0"/>
          <w:marBottom w:val="0"/>
          <w:divBdr>
            <w:top w:val="none" w:sz="0" w:space="0" w:color="auto"/>
            <w:left w:val="none" w:sz="0" w:space="0" w:color="auto"/>
            <w:bottom w:val="none" w:sz="0" w:space="0" w:color="auto"/>
            <w:right w:val="none" w:sz="0" w:space="0" w:color="auto"/>
          </w:divBdr>
        </w:div>
        <w:div w:id="1205943995">
          <w:marLeft w:val="480"/>
          <w:marRight w:val="0"/>
          <w:marTop w:val="0"/>
          <w:marBottom w:val="0"/>
          <w:divBdr>
            <w:top w:val="none" w:sz="0" w:space="0" w:color="auto"/>
            <w:left w:val="none" w:sz="0" w:space="0" w:color="auto"/>
            <w:bottom w:val="none" w:sz="0" w:space="0" w:color="auto"/>
            <w:right w:val="none" w:sz="0" w:space="0" w:color="auto"/>
          </w:divBdr>
        </w:div>
        <w:div w:id="747073686">
          <w:marLeft w:val="480"/>
          <w:marRight w:val="0"/>
          <w:marTop w:val="0"/>
          <w:marBottom w:val="0"/>
          <w:divBdr>
            <w:top w:val="none" w:sz="0" w:space="0" w:color="auto"/>
            <w:left w:val="none" w:sz="0" w:space="0" w:color="auto"/>
            <w:bottom w:val="none" w:sz="0" w:space="0" w:color="auto"/>
            <w:right w:val="none" w:sz="0" w:space="0" w:color="auto"/>
          </w:divBdr>
        </w:div>
        <w:div w:id="1442531669">
          <w:marLeft w:val="480"/>
          <w:marRight w:val="0"/>
          <w:marTop w:val="0"/>
          <w:marBottom w:val="0"/>
          <w:divBdr>
            <w:top w:val="none" w:sz="0" w:space="0" w:color="auto"/>
            <w:left w:val="none" w:sz="0" w:space="0" w:color="auto"/>
            <w:bottom w:val="none" w:sz="0" w:space="0" w:color="auto"/>
            <w:right w:val="none" w:sz="0" w:space="0" w:color="auto"/>
          </w:divBdr>
        </w:div>
        <w:div w:id="1292785952">
          <w:marLeft w:val="480"/>
          <w:marRight w:val="0"/>
          <w:marTop w:val="0"/>
          <w:marBottom w:val="0"/>
          <w:divBdr>
            <w:top w:val="none" w:sz="0" w:space="0" w:color="auto"/>
            <w:left w:val="none" w:sz="0" w:space="0" w:color="auto"/>
            <w:bottom w:val="none" w:sz="0" w:space="0" w:color="auto"/>
            <w:right w:val="none" w:sz="0" w:space="0" w:color="auto"/>
          </w:divBdr>
        </w:div>
        <w:div w:id="810555654">
          <w:marLeft w:val="480"/>
          <w:marRight w:val="0"/>
          <w:marTop w:val="0"/>
          <w:marBottom w:val="0"/>
          <w:divBdr>
            <w:top w:val="none" w:sz="0" w:space="0" w:color="auto"/>
            <w:left w:val="none" w:sz="0" w:space="0" w:color="auto"/>
            <w:bottom w:val="none" w:sz="0" w:space="0" w:color="auto"/>
            <w:right w:val="none" w:sz="0" w:space="0" w:color="auto"/>
          </w:divBdr>
        </w:div>
        <w:div w:id="467824502">
          <w:marLeft w:val="480"/>
          <w:marRight w:val="0"/>
          <w:marTop w:val="0"/>
          <w:marBottom w:val="0"/>
          <w:divBdr>
            <w:top w:val="none" w:sz="0" w:space="0" w:color="auto"/>
            <w:left w:val="none" w:sz="0" w:space="0" w:color="auto"/>
            <w:bottom w:val="none" w:sz="0" w:space="0" w:color="auto"/>
            <w:right w:val="none" w:sz="0" w:space="0" w:color="auto"/>
          </w:divBdr>
        </w:div>
        <w:div w:id="777405233">
          <w:marLeft w:val="480"/>
          <w:marRight w:val="0"/>
          <w:marTop w:val="0"/>
          <w:marBottom w:val="0"/>
          <w:divBdr>
            <w:top w:val="none" w:sz="0" w:space="0" w:color="auto"/>
            <w:left w:val="none" w:sz="0" w:space="0" w:color="auto"/>
            <w:bottom w:val="none" w:sz="0" w:space="0" w:color="auto"/>
            <w:right w:val="none" w:sz="0" w:space="0" w:color="auto"/>
          </w:divBdr>
        </w:div>
      </w:divsChild>
    </w:div>
    <w:div w:id="1016613236">
      <w:bodyDiv w:val="1"/>
      <w:marLeft w:val="0"/>
      <w:marRight w:val="0"/>
      <w:marTop w:val="0"/>
      <w:marBottom w:val="0"/>
      <w:divBdr>
        <w:top w:val="none" w:sz="0" w:space="0" w:color="auto"/>
        <w:left w:val="none" w:sz="0" w:space="0" w:color="auto"/>
        <w:bottom w:val="none" w:sz="0" w:space="0" w:color="auto"/>
        <w:right w:val="none" w:sz="0" w:space="0" w:color="auto"/>
      </w:divBdr>
    </w:div>
    <w:div w:id="1021854489">
      <w:bodyDiv w:val="1"/>
      <w:marLeft w:val="0"/>
      <w:marRight w:val="0"/>
      <w:marTop w:val="0"/>
      <w:marBottom w:val="0"/>
      <w:divBdr>
        <w:top w:val="none" w:sz="0" w:space="0" w:color="auto"/>
        <w:left w:val="none" w:sz="0" w:space="0" w:color="auto"/>
        <w:bottom w:val="none" w:sz="0" w:space="0" w:color="auto"/>
        <w:right w:val="none" w:sz="0" w:space="0" w:color="auto"/>
      </w:divBdr>
      <w:divsChild>
        <w:div w:id="1127820820">
          <w:marLeft w:val="480"/>
          <w:marRight w:val="0"/>
          <w:marTop w:val="0"/>
          <w:marBottom w:val="0"/>
          <w:divBdr>
            <w:top w:val="none" w:sz="0" w:space="0" w:color="auto"/>
            <w:left w:val="none" w:sz="0" w:space="0" w:color="auto"/>
            <w:bottom w:val="none" w:sz="0" w:space="0" w:color="auto"/>
            <w:right w:val="none" w:sz="0" w:space="0" w:color="auto"/>
          </w:divBdr>
        </w:div>
        <w:div w:id="545724053">
          <w:marLeft w:val="480"/>
          <w:marRight w:val="0"/>
          <w:marTop w:val="0"/>
          <w:marBottom w:val="0"/>
          <w:divBdr>
            <w:top w:val="none" w:sz="0" w:space="0" w:color="auto"/>
            <w:left w:val="none" w:sz="0" w:space="0" w:color="auto"/>
            <w:bottom w:val="none" w:sz="0" w:space="0" w:color="auto"/>
            <w:right w:val="none" w:sz="0" w:space="0" w:color="auto"/>
          </w:divBdr>
        </w:div>
        <w:div w:id="536620412">
          <w:marLeft w:val="480"/>
          <w:marRight w:val="0"/>
          <w:marTop w:val="0"/>
          <w:marBottom w:val="0"/>
          <w:divBdr>
            <w:top w:val="none" w:sz="0" w:space="0" w:color="auto"/>
            <w:left w:val="none" w:sz="0" w:space="0" w:color="auto"/>
            <w:bottom w:val="none" w:sz="0" w:space="0" w:color="auto"/>
            <w:right w:val="none" w:sz="0" w:space="0" w:color="auto"/>
          </w:divBdr>
        </w:div>
        <w:div w:id="793325284">
          <w:marLeft w:val="480"/>
          <w:marRight w:val="0"/>
          <w:marTop w:val="0"/>
          <w:marBottom w:val="0"/>
          <w:divBdr>
            <w:top w:val="none" w:sz="0" w:space="0" w:color="auto"/>
            <w:left w:val="none" w:sz="0" w:space="0" w:color="auto"/>
            <w:bottom w:val="none" w:sz="0" w:space="0" w:color="auto"/>
            <w:right w:val="none" w:sz="0" w:space="0" w:color="auto"/>
          </w:divBdr>
        </w:div>
        <w:div w:id="1688944672">
          <w:marLeft w:val="480"/>
          <w:marRight w:val="0"/>
          <w:marTop w:val="0"/>
          <w:marBottom w:val="0"/>
          <w:divBdr>
            <w:top w:val="none" w:sz="0" w:space="0" w:color="auto"/>
            <w:left w:val="none" w:sz="0" w:space="0" w:color="auto"/>
            <w:bottom w:val="none" w:sz="0" w:space="0" w:color="auto"/>
            <w:right w:val="none" w:sz="0" w:space="0" w:color="auto"/>
          </w:divBdr>
        </w:div>
        <w:div w:id="1422333310">
          <w:marLeft w:val="480"/>
          <w:marRight w:val="0"/>
          <w:marTop w:val="0"/>
          <w:marBottom w:val="0"/>
          <w:divBdr>
            <w:top w:val="none" w:sz="0" w:space="0" w:color="auto"/>
            <w:left w:val="none" w:sz="0" w:space="0" w:color="auto"/>
            <w:bottom w:val="none" w:sz="0" w:space="0" w:color="auto"/>
            <w:right w:val="none" w:sz="0" w:space="0" w:color="auto"/>
          </w:divBdr>
        </w:div>
        <w:div w:id="1666668952">
          <w:marLeft w:val="480"/>
          <w:marRight w:val="0"/>
          <w:marTop w:val="0"/>
          <w:marBottom w:val="0"/>
          <w:divBdr>
            <w:top w:val="none" w:sz="0" w:space="0" w:color="auto"/>
            <w:left w:val="none" w:sz="0" w:space="0" w:color="auto"/>
            <w:bottom w:val="none" w:sz="0" w:space="0" w:color="auto"/>
            <w:right w:val="none" w:sz="0" w:space="0" w:color="auto"/>
          </w:divBdr>
        </w:div>
        <w:div w:id="309864598">
          <w:marLeft w:val="480"/>
          <w:marRight w:val="0"/>
          <w:marTop w:val="0"/>
          <w:marBottom w:val="0"/>
          <w:divBdr>
            <w:top w:val="none" w:sz="0" w:space="0" w:color="auto"/>
            <w:left w:val="none" w:sz="0" w:space="0" w:color="auto"/>
            <w:bottom w:val="none" w:sz="0" w:space="0" w:color="auto"/>
            <w:right w:val="none" w:sz="0" w:space="0" w:color="auto"/>
          </w:divBdr>
        </w:div>
        <w:div w:id="530191391">
          <w:marLeft w:val="480"/>
          <w:marRight w:val="0"/>
          <w:marTop w:val="0"/>
          <w:marBottom w:val="0"/>
          <w:divBdr>
            <w:top w:val="none" w:sz="0" w:space="0" w:color="auto"/>
            <w:left w:val="none" w:sz="0" w:space="0" w:color="auto"/>
            <w:bottom w:val="none" w:sz="0" w:space="0" w:color="auto"/>
            <w:right w:val="none" w:sz="0" w:space="0" w:color="auto"/>
          </w:divBdr>
        </w:div>
        <w:div w:id="1756978318">
          <w:marLeft w:val="480"/>
          <w:marRight w:val="0"/>
          <w:marTop w:val="0"/>
          <w:marBottom w:val="0"/>
          <w:divBdr>
            <w:top w:val="none" w:sz="0" w:space="0" w:color="auto"/>
            <w:left w:val="none" w:sz="0" w:space="0" w:color="auto"/>
            <w:bottom w:val="none" w:sz="0" w:space="0" w:color="auto"/>
            <w:right w:val="none" w:sz="0" w:space="0" w:color="auto"/>
          </w:divBdr>
        </w:div>
      </w:divsChild>
    </w:div>
    <w:div w:id="1031345131">
      <w:bodyDiv w:val="1"/>
      <w:marLeft w:val="0"/>
      <w:marRight w:val="0"/>
      <w:marTop w:val="0"/>
      <w:marBottom w:val="0"/>
      <w:divBdr>
        <w:top w:val="none" w:sz="0" w:space="0" w:color="auto"/>
        <w:left w:val="none" w:sz="0" w:space="0" w:color="auto"/>
        <w:bottom w:val="none" w:sz="0" w:space="0" w:color="auto"/>
        <w:right w:val="none" w:sz="0" w:space="0" w:color="auto"/>
      </w:divBdr>
    </w:div>
    <w:div w:id="1041595302">
      <w:bodyDiv w:val="1"/>
      <w:marLeft w:val="0"/>
      <w:marRight w:val="0"/>
      <w:marTop w:val="0"/>
      <w:marBottom w:val="0"/>
      <w:divBdr>
        <w:top w:val="none" w:sz="0" w:space="0" w:color="auto"/>
        <w:left w:val="none" w:sz="0" w:space="0" w:color="auto"/>
        <w:bottom w:val="none" w:sz="0" w:space="0" w:color="auto"/>
        <w:right w:val="none" w:sz="0" w:space="0" w:color="auto"/>
      </w:divBdr>
      <w:divsChild>
        <w:div w:id="1665817958">
          <w:marLeft w:val="480"/>
          <w:marRight w:val="0"/>
          <w:marTop w:val="0"/>
          <w:marBottom w:val="0"/>
          <w:divBdr>
            <w:top w:val="none" w:sz="0" w:space="0" w:color="auto"/>
            <w:left w:val="none" w:sz="0" w:space="0" w:color="auto"/>
            <w:bottom w:val="none" w:sz="0" w:space="0" w:color="auto"/>
            <w:right w:val="none" w:sz="0" w:space="0" w:color="auto"/>
          </w:divBdr>
        </w:div>
      </w:divsChild>
    </w:div>
    <w:div w:id="1049381563">
      <w:bodyDiv w:val="1"/>
      <w:marLeft w:val="0"/>
      <w:marRight w:val="0"/>
      <w:marTop w:val="0"/>
      <w:marBottom w:val="0"/>
      <w:divBdr>
        <w:top w:val="none" w:sz="0" w:space="0" w:color="auto"/>
        <w:left w:val="none" w:sz="0" w:space="0" w:color="auto"/>
        <w:bottom w:val="none" w:sz="0" w:space="0" w:color="auto"/>
        <w:right w:val="none" w:sz="0" w:space="0" w:color="auto"/>
      </w:divBdr>
    </w:div>
    <w:div w:id="1063527435">
      <w:bodyDiv w:val="1"/>
      <w:marLeft w:val="0"/>
      <w:marRight w:val="0"/>
      <w:marTop w:val="0"/>
      <w:marBottom w:val="0"/>
      <w:divBdr>
        <w:top w:val="none" w:sz="0" w:space="0" w:color="auto"/>
        <w:left w:val="none" w:sz="0" w:space="0" w:color="auto"/>
        <w:bottom w:val="none" w:sz="0" w:space="0" w:color="auto"/>
        <w:right w:val="none" w:sz="0" w:space="0" w:color="auto"/>
      </w:divBdr>
      <w:divsChild>
        <w:div w:id="1907764241">
          <w:marLeft w:val="480"/>
          <w:marRight w:val="0"/>
          <w:marTop w:val="0"/>
          <w:marBottom w:val="0"/>
          <w:divBdr>
            <w:top w:val="none" w:sz="0" w:space="0" w:color="auto"/>
            <w:left w:val="none" w:sz="0" w:space="0" w:color="auto"/>
            <w:bottom w:val="none" w:sz="0" w:space="0" w:color="auto"/>
            <w:right w:val="none" w:sz="0" w:space="0" w:color="auto"/>
          </w:divBdr>
        </w:div>
        <w:div w:id="210701258">
          <w:marLeft w:val="480"/>
          <w:marRight w:val="0"/>
          <w:marTop w:val="0"/>
          <w:marBottom w:val="0"/>
          <w:divBdr>
            <w:top w:val="none" w:sz="0" w:space="0" w:color="auto"/>
            <w:left w:val="none" w:sz="0" w:space="0" w:color="auto"/>
            <w:bottom w:val="none" w:sz="0" w:space="0" w:color="auto"/>
            <w:right w:val="none" w:sz="0" w:space="0" w:color="auto"/>
          </w:divBdr>
        </w:div>
        <w:div w:id="1484276998">
          <w:marLeft w:val="480"/>
          <w:marRight w:val="0"/>
          <w:marTop w:val="0"/>
          <w:marBottom w:val="0"/>
          <w:divBdr>
            <w:top w:val="none" w:sz="0" w:space="0" w:color="auto"/>
            <w:left w:val="none" w:sz="0" w:space="0" w:color="auto"/>
            <w:bottom w:val="none" w:sz="0" w:space="0" w:color="auto"/>
            <w:right w:val="none" w:sz="0" w:space="0" w:color="auto"/>
          </w:divBdr>
        </w:div>
        <w:div w:id="541329794">
          <w:marLeft w:val="480"/>
          <w:marRight w:val="0"/>
          <w:marTop w:val="0"/>
          <w:marBottom w:val="0"/>
          <w:divBdr>
            <w:top w:val="none" w:sz="0" w:space="0" w:color="auto"/>
            <w:left w:val="none" w:sz="0" w:space="0" w:color="auto"/>
            <w:bottom w:val="none" w:sz="0" w:space="0" w:color="auto"/>
            <w:right w:val="none" w:sz="0" w:space="0" w:color="auto"/>
          </w:divBdr>
        </w:div>
      </w:divsChild>
    </w:div>
    <w:div w:id="1082263084">
      <w:bodyDiv w:val="1"/>
      <w:marLeft w:val="0"/>
      <w:marRight w:val="0"/>
      <w:marTop w:val="0"/>
      <w:marBottom w:val="0"/>
      <w:divBdr>
        <w:top w:val="none" w:sz="0" w:space="0" w:color="auto"/>
        <w:left w:val="none" w:sz="0" w:space="0" w:color="auto"/>
        <w:bottom w:val="none" w:sz="0" w:space="0" w:color="auto"/>
        <w:right w:val="none" w:sz="0" w:space="0" w:color="auto"/>
      </w:divBdr>
    </w:div>
    <w:div w:id="1128935258">
      <w:bodyDiv w:val="1"/>
      <w:marLeft w:val="0"/>
      <w:marRight w:val="0"/>
      <w:marTop w:val="0"/>
      <w:marBottom w:val="0"/>
      <w:divBdr>
        <w:top w:val="none" w:sz="0" w:space="0" w:color="auto"/>
        <w:left w:val="none" w:sz="0" w:space="0" w:color="auto"/>
        <w:bottom w:val="none" w:sz="0" w:space="0" w:color="auto"/>
        <w:right w:val="none" w:sz="0" w:space="0" w:color="auto"/>
      </w:divBdr>
      <w:divsChild>
        <w:div w:id="137889342">
          <w:marLeft w:val="480"/>
          <w:marRight w:val="0"/>
          <w:marTop w:val="0"/>
          <w:marBottom w:val="0"/>
          <w:divBdr>
            <w:top w:val="none" w:sz="0" w:space="0" w:color="auto"/>
            <w:left w:val="none" w:sz="0" w:space="0" w:color="auto"/>
            <w:bottom w:val="none" w:sz="0" w:space="0" w:color="auto"/>
            <w:right w:val="none" w:sz="0" w:space="0" w:color="auto"/>
          </w:divBdr>
        </w:div>
        <w:div w:id="1942833611">
          <w:marLeft w:val="480"/>
          <w:marRight w:val="0"/>
          <w:marTop w:val="0"/>
          <w:marBottom w:val="0"/>
          <w:divBdr>
            <w:top w:val="none" w:sz="0" w:space="0" w:color="auto"/>
            <w:left w:val="none" w:sz="0" w:space="0" w:color="auto"/>
            <w:bottom w:val="none" w:sz="0" w:space="0" w:color="auto"/>
            <w:right w:val="none" w:sz="0" w:space="0" w:color="auto"/>
          </w:divBdr>
        </w:div>
        <w:div w:id="347223222">
          <w:marLeft w:val="480"/>
          <w:marRight w:val="0"/>
          <w:marTop w:val="0"/>
          <w:marBottom w:val="0"/>
          <w:divBdr>
            <w:top w:val="none" w:sz="0" w:space="0" w:color="auto"/>
            <w:left w:val="none" w:sz="0" w:space="0" w:color="auto"/>
            <w:bottom w:val="none" w:sz="0" w:space="0" w:color="auto"/>
            <w:right w:val="none" w:sz="0" w:space="0" w:color="auto"/>
          </w:divBdr>
        </w:div>
      </w:divsChild>
    </w:div>
    <w:div w:id="1183662517">
      <w:bodyDiv w:val="1"/>
      <w:marLeft w:val="0"/>
      <w:marRight w:val="0"/>
      <w:marTop w:val="0"/>
      <w:marBottom w:val="0"/>
      <w:divBdr>
        <w:top w:val="none" w:sz="0" w:space="0" w:color="auto"/>
        <w:left w:val="none" w:sz="0" w:space="0" w:color="auto"/>
        <w:bottom w:val="none" w:sz="0" w:space="0" w:color="auto"/>
        <w:right w:val="none" w:sz="0" w:space="0" w:color="auto"/>
      </w:divBdr>
      <w:divsChild>
        <w:div w:id="1926840991">
          <w:marLeft w:val="480"/>
          <w:marRight w:val="0"/>
          <w:marTop w:val="0"/>
          <w:marBottom w:val="0"/>
          <w:divBdr>
            <w:top w:val="none" w:sz="0" w:space="0" w:color="auto"/>
            <w:left w:val="none" w:sz="0" w:space="0" w:color="auto"/>
            <w:bottom w:val="none" w:sz="0" w:space="0" w:color="auto"/>
            <w:right w:val="none" w:sz="0" w:space="0" w:color="auto"/>
          </w:divBdr>
        </w:div>
        <w:div w:id="1736661767">
          <w:marLeft w:val="480"/>
          <w:marRight w:val="0"/>
          <w:marTop w:val="0"/>
          <w:marBottom w:val="0"/>
          <w:divBdr>
            <w:top w:val="none" w:sz="0" w:space="0" w:color="auto"/>
            <w:left w:val="none" w:sz="0" w:space="0" w:color="auto"/>
            <w:bottom w:val="none" w:sz="0" w:space="0" w:color="auto"/>
            <w:right w:val="none" w:sz="0" w:space="0" w:color="auto"/>
          </w:divBdr>
        </w:div>
        <w:div w:id="1113675626">
          <w:marLeft w:val="480"/>
          <w:marRight w:val="0"/>
          <w:marTop w:val="0"/>
          <w:marBottom w:val="0"/>
          <w:divBdr>
            <w:top w:val="none" w:sz="0" w:space="0" w:color="auto"/>
            <w:left w:val="none" w:sz="0" w:space="0" w:color="auto"/>
            <w:bottom w:val="none" w:sz="0" w:space="0" w:color="auto"/>
            <w:right w:val="none" w:sz="0" w:space="0" w:color="auto"/>
          </w:divBdr>
        </w:div>
        <w:div w:id="228541829">
          <w:marLeft w:val="480"/>
          <w:marRight w:val="0"/>
          <w:marTop w:val="0"/>
          <w:marBottom w:val="0"/>
          <w:divBdr>
            <w:top w:val="none" w:sz="0" w:space="0" w:color="auto"/>
            <w:left w:val="none" w:sz="0" w:space="0" w:color="auto"/>
            <w:bottom w:val="none" w:sz="0" w:space="0" w:color="auto"/>
            <w:right w:val="none" w:sz="0" w:space="0" w:color="auto"/>
          </w:divBdr>
        </w:div>
        <w:div w:id="322130274">
          <w:marLeft w:val="480"/>
          <w:marRight w:val="0"/>
          <w:marTop w:val="0"/>
          <w:marBottom w:val="0"/>
          <w:divBdr>
            <w:top w:val="none" w:sz="0" w:space="0" w:color="auto"/>
            <w:left w:val="none" w:sz="0" w:space="0" w:color="auto"/>
            <w:bottom w:val="none" w:sz="0" w:space="0" w:color="auto"/>
            <w:right w:val="none" w:sz="0" w:space="0" w:color="auto"/>
          </w:divBdr>
        </w:div>
      </w:divsChild>
    </w:div>
    <w:div w:id="1215777627">
      <w:bodyDiv w:val="1"/>
      <w:marLeft w:val="0"/>
      <w:marRight w:val="0"/>
      <w:marTop w:val="0"/>
      <w:marBottom w:val="0"/>
      <w:divBdr>
        <w:top w:val="none" w:sz="0" w:space="0" w:color="auto"/>
        <w:left w:val="none" w:sz="0" w:space="0" w:color="auto"/>
        <w:bottom w:val="none" w:sz="0" w:space="0" w:color="auto"/>
        <w:right w:val="none" w:sz="0" w:space="0" w:color="auto"/>
      </w:divBdr>
      <w:divsChild>
        <w:div w:id="526874551">
          <w:marLeft w:val="0"/>
          <w:marRight w:val="0"/>
          <w:marTop w:val="0"/>
          <w:marBottom w:val="0"/>
          <w:divBdr>
            <w:top w:val="none" w:sz="0" w:space="0" w:color="auto"/>
            <w:left w:val="none" w:sz="0" w:space="0" w:color="auto"/>
            <w:bottom w:val="none" w:sz="0" w:space="0" w:color="auto"/>
            <w:right w:val="none" w:sz="0" w:space="0" w:color="auto"/>
          </w:divBdr>
        </w:div>
      </w:divsChild>
    </w:div>
    <w:div w:id="1245801392">
      <w:bodyDiv w:val="1"/>
      <w:marLeft w:val="0"/>
      <w:marRight w:val="0"/>
      <w:marTop w:val="0"/>
      <w:marBottom w:val="0"/>
      <w:divBdr>
        <w:top w:val="none" w:sz="0" w:space="0" w:color="auto"/>
        <w:left w:val="none" w:sz="0" w:space="0" w:color="auto"/>
        <w:bottom w:val="none" w:sz="0" w:space="0" w:color="auto"/>
        <w:right w:val="none" w:sz="0" w:space="0" w:color="auto"/>
      </w:divBdr>
    </w:div>
    <w:div w:id="1301420465">
      <w:bodyDiv w:val="1"/>
      <w:marLeft w:val="0"/>
      <w:marRight w:val="0"/>
      <w:marTop w:val="0"/>
      <w:marBottom w:val="0"/>
      <w:divBdr>
        <w:top w:val="none" w:sz="0" w:space="0" w:color="auto"/>
        <w:left w:val="none" w:sz="0" w:space="0" w:color="auto"/>
        <w:bottom w:val="none" w:sz="0" w:space="0" w:color="auto"/>
        <w:right w:val="none" w:sz="0" w:space="0" w:color="auto"/>
      </w:divBdr>
      <w:divsChild>
        <w:div w:id="2037387861">
          <w:marLeft w:val="480"/>
          <w:marRight w:val="0"/>
          <w:marTop w:val="0"/>
          <w:marBottom w:val="0"/>
          <w:divBdr>
            <w:top w:val="none" w:sz="0" w:space="0" w:color="auto"/>
            <w:left w:val="none" w:sz="0" w:space="0" w:color="auto"/>
            <w:bottom w:val="none" w:sz="0" w:space="0" w:color="auto"/>
            <w:right w:val="none" w:sz="0" w:space="0" w:color="auto"/>
          </w:divBdr>
        </w:div>
      </w:divsChild>
    </w:div>
    <w:div w:id="1429424413">
      <w:bodyDiv w:val="1"/>
      <w:marLeft w:val="0"/>
      <w:marRight w:val="0"/>
      <w:marTop w:val="0"/>
      <w:marBottom w:val="0"/>
      <w:divBdr>
        <w:top w:val="none" w:sz="0" w:space="0" w:color="auto"/>
        <w:left w:val="none" w:sz="0" w:space="0" w:color="auto"/>
        <w:bottom w:val="none" w:sz="0" w:space="0" w:color="auto"/>
        <w:right w:val="none" w:sz="0" w:space="0" w:color="auto"/>
      </w:divBdr>
      <w:divsChild>
        <w:div w:id="1120562976">
          <w:marLeft w:val="480"/>
          <w:marRight w:val="0"/>
          <w:marTop w:val="0"/>
          <w:marBottom w:val="0"/>
          <w:divBdr>
            <w:top w:val="none" w:sz="0" w:space="0" w:color="auto"/>
            <w:left w:val="none" w:sz="0" w:space="0" w:color="auto"/>
            <w:bottom w:val="none" w:sz="0" w:space="0" w:color="auto"/>
            <w:right w:val="none" w:sz="0" w:space="0" w:color="auto"/>
          </w:divBdr>
        </w:div>
        <w:div w:id="1232545626">
          <w:marLeft w:val="480"/>
          <w:marRight w:val="0"/>
          <w:marTop w:val="0"/>
          <w:marBottom w:val="0"/>
          <w:divBdr>
            <w:top w:val="none" w:sz="0" w:space="0" w:color="auto"/>
            <w:left w:val="none" w:sz="0" w:space="0" w:color="auto"/>
            <w:bottom w:val="none" w:sz="0" w:space="0" w:color="auto"/>
            <w:right w:val="none" w:sz="0" w:space="0" w:color="auto"/>
          </w:divBdr>
        </w:div>
        <w:div w:id="806169020">
          <w:marLeft w:val="480"/>
          <w:marRight w:val="0"/>
          <w:marTop w:val="0"/>
          <w:marBottom w:val="0"/>
          <w:divBdr>
            <w:top w:val="none" w:sz="0" w:space="0" w:color="auto"/>
            <w:left w:val="none" w:sz="0" w:space="0" w:color="auto"/>
            <w:bottom w:val="none" w:sz="0" w:space="0" w:color="auto"/>
            <w:right w:val="none" w:sz="0" w:space="0" w:color="auto"/>
          </w:divBdr>
        </w:div>
        <w:div w:id="340934546">
          <w:marLeft w:val="480"/>
          <w:marRight w:val="0"/>
          <w:marTop w:val="0"/>
          <w:marBottom w:val="0"/>
          <w:divBdr>
            <w:top w:val="none" w:sz="0" w:space="0" w:color="auto"/>
            <w:left w:val="none" w:sz="0" w:space="0" w:color="auto"/>
            <w:bottom w:val="none" w:sz="0" w:space="0" w:color="auto"/>
            <w:right w:val="none" w:sz="0" w:space="0" w:color="auto"/>
          </w:divBdr>
        </w:div>
        <w:div w:id="1635478204">
          <w:marLeft w:val="480"/>
          <w:marRight w:val="0"/>
          <w:marTop w:val="0"/>
          <w:marBottom w:val="0"/>
          <w:divBdr>
            <w:top w:val="none" w:sz="0" w:space="0" w:color="auto"/>
            <w:left w:val="none" w:sz="0" w:space="0" w:color="auto"/>
            <w:bottom w:val="none" w:sz="0" w:space="0" w:color="auto"/>
            <w:right w:val="none" w:sz="0" w:space="0" w:color="auto"/>
          </w:divBdr>
        </w:div>
      </w:divsChild>
    </w:div>
    <w:div w:id="1436633599">
      <w:bodyDiv w:val="1"/>
      <w:marLeft w:val="0"/>
      <w:marRight w:val="0"/>
      <w:marTop w:val="0"/>
      <w:marBottom w:val="0"/>
      <w:divBdr>
        <w:top w:val="none" w:sz="0" w:space="0" w:color="auto"/>
        <w:left w:val="none" w:sz="0" w:space="0" w:color="auto"/>
        <w:bottom w:val="none" w:sz="0" w:space="0" w:color="auto"/>
        <w:right w:val="none" w:sz="0" w:space="0" w:color="auto"/>
      </w:divBdr>
      <w:divsChild>
        <w:div w:id="13768527">
          <w:marLeft w:val="480"/>
          <w:marRight w:val="0"/>
          <w:marTop w:val="0"/>
          <w:marBottom w:val="0"/>
          <w:divBdr>
            <w:top w:val="none" w:sz="0" w:space="0" w:color="auto"/>
            <w:left w:val="none" w:sz="0" w:space="0" w:color="auto"/>
            <w:bottom w:val="none" w:sz="0" w:space="0" w:color="auto"/>
            <w:right w:val="none" w:sz="0" w:space="0" w:color="auto"/>
          </w:divBdr>
        </w:div>
        <w:div w:id="809440568">
          <w:marLeft w:val="480"/>
          <w:marRight w:val="0"/>
          <w:marTop w:val="0"/>
          <w:marBottom w:val="0"/>
          <w:divBdr>
            <w:top w:val="none" w:sz="0" w:space="0" w:color="auto"/>
            <w:left w:val="none" w:sz="0" w:space="0" w:color="auto"/>
            <w:bottom w:val="none" w:sz="0" w:space="0" w:color="auto"/>
            <w:right w:val="none" w:sz="0" w:space="0" w:color="auto"/>
          </w:divBdr>
        </w:div>
        <w:div w:id="291332467">
          <w:marLeft w:val="480"/>
          <w:marRight w:val="0"/>
          <w:marTop w:val="0"/>
          <w:marBottom w:val="0"/>
          <w:divBdr>
            <w:top w:val="none" w:sz="0" w:space="0" w:color="auto"/>
            <w:left w:val="none" w:sz="0" w:space="0" w:color="auto"/>
            <w:bottom w:val="none" w:sz="0" w:space="0" w:color="auto"/>
            <w:right w:val="none" w:sz="0" w:space="0" w:color="auto"/>
          </w:divBdr>
        </w:div>
        <w:div w:id="772212618">
          <w:marLeft w:val="480"/>
          <w:marRight w:val="0"/>
          <w:marTop w:val="0"/>
          <w:marBottom w:val="0"/>
          <w:divBdr>
            <w:top w:val="none" w:sz="0" w:space="0" w:color="auto"/>
            <w:left w:val="none" w:sz="0" w:space="0" w:color="auto"/>
            <w:bottom w:val="none" w:sz="0" w:space="0" w:color="auto"/>
            <w:right w:val="none" w:sz="0" w:space="0" w:color="auto"/>
          </w:divBdr>
        </w:div>
      </w:divsChild>
    </w:div>
    <w:div w:id="1470829909">
      <w:bodyDiv w:val="1"/>
      <w:marLeft w:val="0"/>
      <w:marRight w:val="0"/>
      <w:marTop w:val="0"/>
      <w:marBottom w:val="0"/>
      <w:divBdr>
        <w:top w:val="none" w:sz="0" w:space="0" w:color="auto"/>
        <w:left w:val="none" w:sz="0" w:space="0" w:color="auto"/>
        <w:bottom w:val="none" w:sz="0" w:space="0" w:color="auto"/>
        <w:right w:val="none" w:sz="0" w:space="0" w:color="auto"/>
      </w:divBdr>
      <w:divsChild>
        <w:div w:id="1295674404">
          <w:marLeft w:val="480"/>
          <w:marRight w:val="0"/>
          <w:marTop w:val="0"/>
          <w:marBottom w:val="0"/>
          <w:divBdr>
            <w:top w:val="none" w:sz="0" w:space="0" w:color="auto"/>
            <w:left w:val="none" w:sz="0" w:space="0" w:color="auto"/>
            <w:bottom w:val="none" w:sz="0" w:space="0" w:color="auto"/>
            <w:right w:val="none" w:sz="0" w:space="0" w:color="auto"/>
          </w:divBdr>
        </w:div>
        <w:div w:id="352263642">
          <w:marLeft w:val="480"/>
          <w:marRight w:val="0"/>
          <w:marTop w:val="0"/>
          <w:marBottom w:val="0"/>
          <w:divBdr>
            <w:top w:val="none" w:sz="0" w:space="0" w:color="auto"/>
            <w:left w:val="none" w:sz="0" w:space="0" w:color="auto"/>
            <w:bottom w:val="none" w:sz="0" w:space="0" w:color="auto"/>
            <w:right w:val="none" w:sz="0" w:space="0" w:color="auto"/>
          </w:divBdr>
        </w:div>
        <w:div w:id="938102503">
          <w:marLeft w:val="480"/>
          <w:marRight w:val="0"/>
          <w:marTop w:val="0"/>
          <w:marBottom w:val="0"/>
          <w:divBdr>
            <w:top w:val="none" w:sz="0" w:space="0" w:color="auto"/>
            <w:left w:val="none" w:sz="0" w:space="0" w:color="auto"/>
            <w:bottom w:val="none" w:sz="0" w:space="0" w:color="auto"/>
            <w:right w:val="none" w:sz="0" w:space="0" w:color="auto"/>
          </w:divBdr>
        </w:div>
        <w:div w:id="61569312">
          <w:marLeft w:val="480"/>
          <w:marRight w:val="0"/>
          <w:marTop w:val="0"/>
          <w:marBottom w:val="0"/>
          <w:divBdr>
            <w:top w:val="none" w:sz="0" w:space="0" w:color="auto"/>
            <w:left w:val="none" w:sz="0" w:space="0" w:color="auto"/>
            <w:bottom w:val="none" w:sz="0" w:space="0" w:color="auto"/>
            <w:right w:val="none" w:sz="0" w:space="0" w:color="auto"/>
          </w:divBdr>
        </w:div>
        <w:div w:id="1866018917">
          <w:marLeft w:val="480"/>
          <w:marRight w:val="0"/>
          <w:marTop w:val="0"/>
          <w:marBottom w:val="0"/>
          <w:divBdr>
            <w:top w:val="none" w:sz="0" w:space="0" w:color="auto"/>
            <w:left w:val="none" w:sz="0" w:space="0" w:color="auto"/>
            <w:bottom w:val="none" w:sz="0" w:space="0" w:color="auto"/>
            <w:right w:val="none" w:sz="0" w:space="0" w:color="auto"/>
          </w:divBdr>
        </w:div>
        <w:div w:id="229968975">
          <w:marLeft w:val="480"/>
          <w:marRight w:val="0"/>
          <w:marTop w:val="0"/>
          <w:marBottom w:val="0"/>
          <w:divBdr>
            <w:top w:val="none" w:sz="0" w:space="0" w:color="auto"/>
            <w:left w:val="none" w:sz="0" w:space="0" w:color="auto"/>
            <w:bottom w:val="none" w:sz="0" w:space="0" w:color="auto"/>
            <w:right w:val="none" w:sz="0" w:space="0" w:color="auto"/>
          </w:divBdr>
        </w:div>
        <w:div w:id="1758745711">
          <w:marLeft w:val="480"/>
          <w:marRight w:val="0"/>
          <w:marTop w:val="0"/>
          <w:marBottom w:val="0"/>
          <w:divBdr>
            <w:top w:val="none" w:sz="0" w:space="0" w:color="auto"/>
            <w:left w:val="none" w:sz="0" w:space="0" w:color="auto"/>
            <w:bottom w:val="none" w:sz="0" w:space="0" w:color="auto"/>
            <w:right w:val="none" w:sz="0" w:space="0" w:color="auto"/>
          </w:divBdr>
        </w:div>
        <w:div w:id="1484463578">
          <w:marLeft w:val="480"/>
          <w:marRight w:val="0"/>
          <w:marTop w:val="0"/>
          <w:marBottom w:val="0"/>
          <w:divBdr>
            <w:top w:val="none" w:sz="0" w:space="0" w:color="auto"/>
            <w:left w:val="none" w:sz="0" w:space="0" w:color="auto"/>
            <w:bottom w:val="none" w:sz="0" w:space="0" w:color="auto"/>
            <w:right w:val="none" w:sz="0" w:space="0" w:color="auto"/>
          </w:divBdr>
        </w:div>
        <w:div w:id="296297483">
          <w:marLeft w:val="480"/>
          <w:marRight w:val="0"/>
          <w:marTop w:val="0"/>
          <w:marBottom w:val="0"/>
          <w:divBdr>
            <w:top w:val="none" w:sz="0" w:space="0" w:color="auto"/>
            <w:left w:val="none" w:sz="0" w:space="0" w:color="auto"/>
            <w:bottom w:val="none" w:sz="0" w:space="0" w:color="auto"/>
            <w:right w:val="none" w:sz="0" w:space="0" w:color="auto"/>
          </w:divBdr>
        </w:div>
        <w:div w:id="917134264">
          <w:marLeft w:val="480"/>
          <w:marRight w:val="0"/>
          <w:marTop w:val="0"/>
          <w:marBottom w:val="0"/>
          <w:divBdr>
            <w:top w:val="none" w:sz="0" w:space="0" w:color="auto"/>
            <w:left w:val="none" w:sz="0" w:space="0" w:color="auto"/>
            <w:bottom w:val="none" w:sz="0" w:space="0" w:color="auto"/>
            <w:right w:val="none" w:sz="0" w:space="0" w:color="auto"/>
          </w:divBdr>
        </w:div>
      </w:divsChild>
    </w:div>
    <w:div w:id="1501386697">
      <w:bodyDiv w:val="1"/>
      <w:marLeft w:val="0"/>
      <w:marRight w:val="0"/>
      <w:marTop w:val="0"/>
      <w:marBottom w:val="0"/>
      <w:divBdr>
        <w:top w:val="none" w:sz="0" w:space="0" w:color="auto"/>
        <w:left w:val="none" w:sz="0" w:space="0" w:color="auto"/>
        <w:bottom w:val="none" w:sz="0" w:space="0" w:color="auto"/>
        <w:right w:val="none" w:sz="0" w:space="0" w:color="auto"/>
      </w:divBdr>
    </w:div>
    <w:div w:id="1657175789">
      <w:bodyDiv w:val="1"/>
      <w:marLeft w:val="0"/>
      <w:marRight w:val="0"/>
      <w:marTop w:val="0"/>
      <w:marBottom w:val="0"/>
      <w:divBdr>
        <w:top w:val="none" w:sz="0" w:space="0" w:color="auto"/>
        <w:left w:val="none" w:sz="0" w:space="0" w:color="auto"/>
        <w:bottom w:val="none" w:sz="0" w:space="0" w:color="auto"/>
        <w:right w:val="none" w:sz="0" w:space="0" w:color="auto"/>
      </w:divBdr>
    </w:div>
    <w:div w:id="1657761822">
      <w:bodyDiv w:val="1"/>
      <w:marLeft w:val="0"/>
      <w:marRight w:val="0"/>
      <w:marTop w:val="0"/>
      <w:marBottom w:val="0"/>
      <w:divBdr>
        <w:top w:val="none" w:sz="0" w:space="0" w:color="auto"/>
        <w:left w:val="none" w:sz="0" w:space="0" w:color="auto"/>
        <w:bottom w:val="none" w:sz="0" w:space="0" w:color="auto"/>
        <w:right w:val="none" w:sz="0" w:space="0" w:color="auto"/>
      </w:divBdr>
      <w:divsChild>
        <w:div w:id="604657673">
          <w:marLeft w:val="480"/>
          <w:marRight w:val="0"/>
          <w:marTop w:val="0"/>
          <w:marBottom w:val="0"/>
          <w:divBdr>
            <w:top w:val="none" w:sz="0" w:space="0" w:color="auto"/>
            <w:left w:val="none" w:sz="0" w:space="0" w:color="auto"/>
            <w:bottom w:val="none" w:sz="0" w:space="0" w:color="auto"/>
            <w:right w:val="none" w:sz="0" w:space="0" w:color="auto"/>
          </w:divBdr>
        </w:div>
      </w:divsChild>
    </w:div>
    <w:div w:id="1692487672">
      <w:bodyDiv w:val="1"/>
      <w:marLeft w:val="0"/>
      <w:marRight w:val="0"/>
      <w:marTop w:val="0"/>
      <w:marBottom w:val="0"/>
      <w:divBdr>
        <w:top w:val="none" w:sz="0" w:space="0" w:color="auto"/>
        <w:left w:val="none" w:sz="0" w:space="0" w:color="auto"/>
        <w:bottom w:val="none" w:sz="0" w:space="0" w:color="auto"/>
        <w:right w:val="none" w:sz="0" w:space="0" w:color="auto"/>
      </w:divBdr>
      <w:divsChild>
        <w:div w:id="269628567">
          <w:marLeft w:val="480"/>
          <w:marRight w:val="0"/>
          <w:marTop w:val="0"/>
          <w:marBottom w:val="0"/>
          <w:divBdr>
            <w:top w:val="none" w:sz="0" w:space="0" w:color="auto"/>
            <w:left w:val="none" w:sz="0" w:space="0" w:color="auto"/>
            <w:bottom w:val="none" w:sz="0" w:space="0" w:color="auto"/>
            <w:right w:val="none" w:sz="0" w:space="0" w:color="auto"/>
          </w:divBdr>
        </w:div>
        <w:div w:id="690454521">
          <w:marLeft w:val="480"/>
          <w:marRight w:val="0"/>
          <w:marTop w:val="0"/>
          <w:marBottom w:val="0"/>
          <w:divBdr>
            <w:top w:val="none" w:sz="0" w:space="0" w:color="auto"/>
            <w:left w:val="none" w:sz="0" w:space="0" w:color="auto"/>
            <w:bottom w:val="none" w:sz="0" w:space="0" w:color="auto"/>
            <w:right w:val="none" w:sz="0" w:space="0" w:color="auto"/>
          </w:divBdr>
        </w:div>
        <w:div w:id="576980249">
          <w:marLeft w:val="480"/>
          <w:marRight w:val="0"/>
          <w:marTop w:val="0"/>
          <w:marBottom w:val="0"/>
          <w:divBdr>
            <w:top w:val="none" w:sz="0" w:space="0" w:color="auto"/>
            <w:left w:val="none" w:sz="0" w:space="0" w:color="auto"/>
            <w:bottom w:val="none" w:sz="0" w:space="0" w:color="auto"/>
            <w:right w:val="none" w:sz="0" w:space="0" w:color="auto"/>
          </w:divBdr>
        </w:div>
        <w:div w:id="263198014">
          <w:marLeft w:val="480"/>
          <w:marRight w:val="0"/>
          <w:marTop w:val="0"/>
          <w:marBottom w:val="0"/>
          <w:divBdr>
            <w:top w:val="none" w:sz="0" w:space="0" w:color="auto"/>
            <w:left w:val="none" w:sz="0" w:space="0" w:color="auto"/>
            <w:bottom w:val="none" w:sz="0" w:space="0" w:color="auto"/>
            <w:right w:val="none" w:sz="0" w:space="0" w:color="auto"/>
          </w:divBdr>
        </w:div>
        <w:div w:id="1816869724">
          <w:marLeft w:val="480"/>
          <w:marRight w:val="0"/>
          <w:marTop w:val="0"/>
          <w:marBottom w:val="0"/>
          <w:divBdr>
            <w:top w:val="none" w:sz="0" w:space="0" w:color="auto"/>
            <w:left w:val="none" w:sz="0" w:space="0" w:color="auto"/>
            <w:bottom w:val="none" w:sz="0" w:space="0" w:color="auto"/>
            <w:right w:val="none" w:sz="0" w:space="0" w:color="auto"/>
          </w:divBdr>
        </w:div>
        <w:div w:id="1224675816">
          <w:marLeft w:val="480"/>
          <w:marRight w:val="0"/>
          <w:marTop w:val="0"/>
          <w:marBottom w:val="0"/>
          <w:divBdr>
            <w:top w:val="none" w:sz="0" w:space="0" w:color="auto"/>
            <w:left w:val="none" w:sz="0" w:space="0" w:color="auto"/>
            <w:bottom w:val="none" w:sz="0" w:space="0" w:color="auto"/>
            <w:right w:val="none" w:sz="0" w:space="0" w:color="auto"/>
          </w:divBdr>
        </w:div>
        <w:div w:id="2124379493">
          <w:marLeft w:val="480"/>
          <w:marRight w:val="0"/>
          <w:marTop w:val="0"/>
          <w:marBottom w:val="0"/>
          <w:divBdr>
            <w:top w:val="none" w:sz="0" w:space="0" w:color="auto"/>
            <w:left w:val="none" w:sz="0" w:space="0" w:color="auto"/>
            <w:bottom w:val="none" w:sz="0" w:space="0" w:color="auto"/>
            <w:right w:val="none" w:sz="0" w:space="0" w:color="auto"/>
          </w:divBdr>
        </w:div>
        <w:div w:id="1503618626">
          <w:marLeft w:val="480"/>
          <w:marRight w:val="0"/>
          <w:marTop w:val="0"/>
          <w:marBottom w:val="0"/>
          <w:divBdr>
            <w:top w:val="none" w:sz="0" w:space="0" w:color="auto"/>
            <w:left w:val="none" w:sz="0" w:space="0" w:color="auto"/>
            <w:bottom w:val="none" w:sz="0" w:space="0" w:color="auto"/>
            <w:right w:val="none" w:sz="0" w:space="0" w:color="auto"/>
          </w:divBdr>
        </w:div>
        <w:div w:id="211891810">
          <w:marLeft w:val="480"/>
          <w:marRight w:val="0"/>
          <w:marTop w:val="0"/>
          <w:marBottom w:val="0"/>
          <w:divBdr>
            <w:top w:val="none" w:sz="0" w:space="0" w:color="auto"/>
            <w:left w:val="none" w:sz="0" w:space="0" w:color="auto"/>
            <w:bottom w:val="none" w:sz="0" w:space="0" w:color="auto"/>
            <w:right w:val="none" w:sz="0" w:space="0" w:color="auto"/>
          </w:divBdr>
        </w:div>
      </w:divsChild>
    </w:div>
    <w:div w:id="1708213172">
      <w:bodyDiv w:val="1"/>
      <w:marLeft w:val="0"/>
      <w:marRight w:val="0"/>
      <w:marTop w:val="0"/>
      <w:marBottom w:val="0"/>
      <w:divBdr>
        <w:top w:val="none" w:sz="0" w:space="0" w:color="auto"/>
        <w:left w:val="none" w:sz="0" w:space="0" w:color="auto"/>
        <w:bottom w:val="none" w:sz="0" w:space="0" w:color="auto"/>
        <w:right w:val="none" w:sz="0" w:space="0" w:color="auto"/>
      </w:divBdr>
    </w:div>
    <w:div w:id="1740591502">
      <w:bodyDiv w:val="1"/>
      <w:marLeft w:val="0"/>
      <w:marRight w:val="0"/>
      <w:marTop w:val="0"/>
      <w:marBottom w:val="0"/>
      <w:divBdr>
        <w:top w:val="none" w:sz="0" w:space="0" w:color="auto"/>
        <w:left w:val="none" w:sz="0" w:space="0" w:color="auto"/>
        <w:bottom w:val="none" w:sz="0" w:space="0" w:color="auto"/>
        <w:right w:val="none" w:sz="0" w:space="0" w:color="auto"/>
      </w:divBdr>
      <w:divsChild>
        <w:div w:id="47993811">
          <w:marLeft w:val="480"/>
          <w:marRight w:val="0"/>
          <w:marTop w:val="0"/>
          <w:marBottom w:val="0"/>
          <w:divBdr>
            <w:top w:val="none" w:sz="0" w:space="0" w:color="auto"/>
            <w:left w:val="none" w:sz="0" w:space="0" w:color="auto"/>
            <w:bottom w:val="none" w:sz="0" w:space="0" w:color="auto"/>
            <w:right w:val="none" w:sz="0" w:space="0" w:color="auto"/>
          </w:divBdr>
        </w:div>
      </w:divsChild>
    </w:div>
    <w:div w:id="1757554387">
      <w:bodyDiv w:val="1"/>
      <w:marLeft w:val="0"/>
      <w:marRight w:val="0"/>
      <w:marTop w:val="0"/>
      <w:marBottom w:val="0"/>
      <w:divBdr>
        <w:top w:val="none" w:sz="0" w:space="0" w:color="auto"/>
        <w:left w:val="none" w:sz="0" w:space="0" w:color="auto"/>
        <w:bottom w:val="none" w:sz="0" w:space="0" w:color="auto"/>
        <w:right w:val="none" w:sz="0" w:space="0" w:color="auto"/>
      </w:divBdr>
    </w:div>
    <w:div w:id="1783987666">
      <w:bodyDiv w:val="1"/>
      <w:marLeft w:val="0"/>
      <w:marRight w:val="0"/>
      <w:marTop w:val="0"/>
      <w:marBottom w:val="0"/>
      <w:divBdr>
        <w:top w:val="none" w:sz="0" w:space="0" w:color="auto"/>
        <w:left w:val="none" w:sz="0" w:space="0" w:color="auto"/>
        <w:bottom w:val="none" w:sz="0" w:space="0" w:color="auto"/>
        <w:right w:val="none" w:sz="0" w:space="0" w:color="auto"/>
      </w:divBdr>
      <w:divsChild>
        <w:div w:id="485636216">
          <w:marLeft w:val="480"/>
          <w:marRight w:val="0"/>
          <w:marTop w:val="0"/>
          <w:marBottom w:val="0"/>
          <w:divBdr>
            <w:top w:val="none" w:sz="0" w:space="0" w:color="auto"/>
            <w:left w:val="none" w:sz="0" w:space="0" w:color="auto"/>
            <w:bottom w:val="none" w:sz="0" w:space="0" w:color="auto"/>
            <w:right w:val="none" w:sz="0" w:space="0" w:color="auto"/>
          </w:divBdr>
        </w:div>
        <w:div w:id="2109428835">
          <w:marLeft w:val="480"/>
          <w:marRight w:val="0"/>
          <w:marTop w:val="0"/>
          <w:marBottom w:val="0"/>
          <w:divBdr>
            <w:top w:val="none" w:sz="0" w:space="0" w:color="auto"/>
            <w:left w:val="none" w:sz="0" w:space="0" w:color="auto"/>
            <w:bottom w:val="none" w:sz="0" w:space="0" w:color="auto"/>
            <w:right w:val="none" w:sz="0" w:space="0" w:color="auto"/>
          </w:divBdr>
        </w:div>
      </w:divsChild>
    </w:div>
    <w:div w:id="1798182874">
      <w:bodyDiv w:val="1"/>
      <w:marLeft w:val="0"/>
      <w:marRight w:val="0"/>
      <w:marTop w:val="0"/>
      <w:marBottom w:val="0"/>
      <w:divBdr>
        <w:top w:val="none" w:sz="0" w:space="0" w:color="auto"/>
        <w:left w:val="none" w:sz="0" w:space="0" w:color="auto"/>
        <w:bottom w:val="none" w:sz="0" w:space="0" w:color="auto"/>
        <w:right w:val="none" w:sz="0" w:space="0" w:color="auto"/>
      </w:divBdr>
      <w:divsChild>
        <w:div w:id="1037435767">
          <w:marLeft w:val="480"/>
          <w:marRight w:val="0"/>
          <w:marTop w:val="0"/>
          <w:marBottom w:val="0"/>
          <w:divBdr>
            <w:top w:val="none" w:sz="0" w:space="0" w:color="auto"/>
            <w:left w:val="none" w:sz="0" w:space="0" w:color="auto"/>
            <w:bottom w:val="none" w:sz="0" w:space="0" w:color="auto"/>
            <w:right w:val="none" w:sz="0" w:space="0" w:color="auto"/>
          </w:divBdr>
        </w:div>
        <w:div w:id="1887794383">
          <w:marLeft w:val="480"/>
          <w:marRight w:val="0"/>
          <w:marTop w:val="0"/>
          <w:marBottom w:val="0"/>
          <w:divBdr>
            <w:top w:val="none" w:sz="0" w:space="0" w:color="auto"/>
            <w:left w:val="none" w:sz="0" w:space="0" w:color="auto"/>
            <w:bottom w:val="none" w:sz="0" w:space="0" w:color="auto"/>
            <w:right w:val="none" w:sz="0" w:space="0" w:color="auto"/>
          </w:divBdr>
        </w:div>
        <w:div w:id="1266185474">
          <w:marLeft w:val="480"/>
          <w:marRight w:val="0"/>
          <w:marTop w:val="0"/>
          <w:marBottom w:val="0"/>
          <w:divBdr>
            <w:top w:val="none" w:sz="0" w:space="0" w:color="auto"/>
            <w:left w:val="none" w:sz="0" w:space="0" w:color="auto"/>
            <w:bottom w:val="none" w:sz="0" w:space="0" w:color="auto"/>
            <w:right w:val="none" w:sz="0" w:space="0" w:color="auto"/>
          </w:divBdr>
        </w:div>
      </w:divsChild>
    </w:div>
    <w:div w:id="1848785573">
      <w:bodyDiv w:val="1"/>
      <w:marLeft w:val="0"/>
      <w:marRight w:val="0"/>
      <w:marTop w:val="0"/>
      <w:marBottom w:val="0"/>
      <w:divBdr>
        <w:top w:val="none" w:sz="0" w:space="0" w:color="auto"/>
        <w:left w:val="none" w:sz="0" w:space="0" w:color="auto"/>
        <w:bottom w:val="none" w:sz="0" w:space="0" w:color="auto"/>
        <w:right w:val="none" w:sz="0" w:space="0" w:color="auto"/>
      </w:divBdr>
      <w:divsChild>
        <w:div w:id="245657193">
          <w:marLeft w:val="0"/>
          <w:marRight w:val="0"/>
          <w:marTop w:val="0"/>
          <w:marBottom w:val="0"/>
          <w:divBdr>
            <w:top w:val="none" w:sz="0" w:space="0" w:color="auto"/>
            <w:left w:val="none" w:sz="0" w:space="0" w:color="auto"/>
            <w:bottom w:val="none" w:sz="0" w:space="0" w:color="auto"/>
            <w:right w:val="none" w:sz="0" w:space="0" w:color="auto"/>
          </w:divBdr>
          <w:divsChild>
            <w:div w:id="6339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4379">
      <w:bodyDiv w:val="1"/>
      <w:marLeft w:val="0"/>
      <w:marRight w:val="0"/>
      <w:marTop w:val="0"/>
      <w:marBottom w:val="0"/>
      <w:divBdr>
        <w:top w:val="none" w:sz="0" w:space="0" w:color="auto"/>
        <w:left w:val="none" w:sz="0" w:space="0" w:color="auto"/>
        <w:bottom w:val="none" w:sz="0" w:space="0" w:color="auto"/>
        <w:right w:val="none" w:sz="0" w:space="0" w:color="auto"/>
      </w:divBdr>
      <w:divsChild>
        <w:div w:id="1529753002">
          <w:marLeft w:val="480"/>
          <w:marRight w:val="0"/>
          <w:marTop w:val="0"/>
          <w:marBottom w:val="0"/>
          <w:divBdr>
            <w:top w:val="none" w:sz="0" w:space="0" w:color="auto"/>
            <w:left w:val="none" w:sz="0" w:space="0" w:color="auto"/>
            <w:bottom w:val="none" w:sz="0" w:space="0" w:color="auto"/>
            <w:right w:val="none" w:sz="0" w:space="0" w:color="auto"/>
          </w:divBdr>
        </w:div>
        <w:div w:id="2024433491">
          <w:marLeft w:val="480"/>
          <w:marRight w:val="0"/>
          <w:marTop w:val="0"/>
          <w:marBottom w:val="0"/>
          <w:divBdr>
            <w:top w:val="none" w:sz="0" w:space="0" w:color="auto"/>
            <w:left w:val="none" w:sz="0" w:space="0" w:color="auto"/>
            <w:bottom w:val="none" w:sz="0" w:space="0" w:color="auto"/>
            <w:right w:val="none" w:sz="0" w:space="0" w:color="auto"/>
          </w:divBdr>
        </w:div>
      </w:divsChild>
    </w:div>
    <w:div w:id="1906211234">
      <w:bodyDiv w:val="1"/>
      <w:marLeft w:val="0"/>
      <w:marRight w:val="0"/>
      <w:marTop w:val="0"/>
      <w:marBottom w:val="0"/>
      <w:divBdr>
        <w:top w:val="none" w:sz="0" w:space="0" w:color="auto"/>
        <w:left w:val="none" w:sz="0" w:space="0" w:color="auto"/>
        <w:bottom w:val="none" w:sz="0" w:space="0" w:color="auto"/>
        <w:right w:val="none" w:sz="0" w:space="0" w:color="auto"/>
      </w:divBdr>
      <w:divsChild>
        <w:div w:id="1681155787">
          <w:marLeft w:val="480"/>
          <w:marRight w:val="0"/>
          <w:marTop w:val="0"/>
          <w:marBottom w:val="0"/>
          <w:divBdr>
            <w:top w:val="none" w:sz="0" w:space="0" w:color="auto"/>
            <w:left w:val="none" w:sz="0" w:space="0" w:color="auto"/>
            <w:bottom w:val="none" w:sz="0" w:space="0" w:color="auto"/>
            <w:right w:val="none" w:sz="0" w:space="0" w:color="auto"/>
          </w:divBdr>
        </w:div>
        <w:div w:id="595943400">
          <w:marLeft w:val="480"/>
          <w:marRight w:val="0"/>
          <w:marTop w:val="0"/>
          <w:marBottom w:val="0"/>
          <w:divBdr>
            <w:top w:val="none" w:sz="0" w:space="0" w:color="auto"/>
            <w:left w:val="none" w:sz="0" w:space="0" w:color="auto"/>
            <w:bottom w:val="none" w:sz="0" w:space="0" w:color="auto"/>
            <w:right w:val="none" w:sz="0" w:space="0" w:color="auto"/>
          </w:divBdr>
        </w:div>
        <w:div w:id="1837988003">
          <w:marLeft w:val="480"/>
          <w:marRight w:val="0"/>
          <w:marTop w:val="0"/>
          <w:marBottom w:val="0"/>
          <w:divBdr>
            <w:top w:val="none" w:sz="0" w:space="0" w:color="auto"/>
            <w:left w:val="none" w:sz="0" w:space="0" w:color="auto"/>
            <w:bottom w:val="none" w:sz="0" w:space="0" w:color="auto"/>
            <w:right w:val="none" w:sz="0" w:space="0" w:color="auto"/>
          </w:divBdr>
        </w:div>
        <w:div w:id="598106950">
          <w:marLeft w:val="480"/>
          <w:marRight w:val="0"/>
          <w:marTop w:val="0"/>
          <w:marBottom w:val="0"/>
          <w:divBdr>
            <w:top w:val="none" w:sz="0" w:space="0" w:color="auto"/>
            <w:left w:val="none" w:sz="0" w:space="0" w:color="auto"/>
            <w:bottom w:val="none" w:sz="0" w:space="0" w:color="auto"/>
            <w:right w:val="none" w:sz="0" w:space="0" w:color="auto"/>
          </w:divBdr>
        </w:div>
        <w:div w:id="549533769">
          <w:marLeft w:val="480"/>
          <w:marRight w:val="0"/>
          <w:marTop w:val="0"/>
          <w:marBottom w:val="0"/>
          <w:divBdr>
            <w:top w:val="none" w:sz="0" w:space="0" w:color="auto"/>
            <w:left w:val="none" w:sz="0" w:space="0" w:color="auto"/>
            <w:bottom w:val="none" w:sz="0" w:space="0" w:color="auto"/>
            <w:right w:val="none" w:sz="0" w:space="0" w:color="auto"/>
          </w:divBdr>
        </w:div>
      </w:divsChild>
    </w:div>
    <w:div w:id="2010979176">
      <w:bodyDiv w:val="1"/>
      <w:marLeft w:val="0"/>
      <w:marRight w:val="0"/>
      <w:marTop w:val="0"/>
      <w:marBottom w:val="0"/>
      <w:divBdr>
        <w:top w:val="none" w:sz="0" w:space="0" w:color="auto"/>
        <w:left w:val="none" w:sz="0" w:space="0" w:color="auto"/>
        <w:bottom w:val="none" w:sz="0" w:space="0" w:color="auto"/>
        <w:right w:val="none" w:sz="0" w:space="0" w:color="auto"/>
      </w:divBdr>
      <w:divsChild>
        <w:div w:id="643895344">
          <w:marLeft w:val="480"/>
          <w:marRight w:val="0"/>
          <w:marTop w:val="0"/>
          <w:marBottom w:val="0"/>
          <w:divBdr>
            <w:top w:val="none" w:sz="0" w:space="0" w:color="auto"/>
            <w:left w:val="none" w:sz="0" w:space="0" w:color="auto"/>
            <w:bottom w:val="none" w:sz="0" w:space="0" w:color="auto"/>
            <w:right w:val="none" w:sz="0" w:space="0" w:color="auto"/>
          </w:divBdr>
        </w:div>
        <w:div w:id="313411591">
          <w:marLeft w:val="480"/>
          <w:marRight w:val="0"/>
          <w:marTop w:val="0"/>
          <w:marBottom w:val="0"/>
          <w:divBdr>
            <w:top w:val="none" w:sz="0" w:space="0" w:color="auto"/>
            <w:left w:val="none" w:sz="0" w:space="0" w:color="auto"/>
            <w:bottom w:val="none" w:sz="0" w:space="0" w:color="auto"/>
            <w:right w:val="none" w:sz="0" w:space="0" w:color="auto"/>
          </w:divBdr>
        </w:div>
        <w:div w:id="1417555187">
          <w:marLeft w:val="480"/>
          <w:marRight w:val="0"/>
          <w:marTop w:val="0"/>
          <w:marBottom w:val="0"/>
          <w:divBdr>
            <w:top w:val="none" w:sz="0" w:space="0" w:color="auto"/>
            <w:left w:val="none" w:sz="0" w:space="0" w:color="auto"/>
            <w:bottom w:val="none" w:sz="0" w:space="0" w:color="auto"/>
            <w:right w:val="none" w:sz="0" w:space="0" w:color="auto"/>
          </w:divBdr>
        </w:div>
        <w:div w:id="169956698">
          <w:marLeft w:val="480"/>
          <w:marRight w:val="0"/>
          <w:marTop w:val="0"/>
          <w:marBottom w:val="0"/>
          <w:divBdr>
            <w:top w:val="none" w:sz="0" w:space="0" w:color="auto"/>
            <w:left w:val="none" w:sz="0" w:space="0" w:color="auto"/>
            <w:bottom w:val="none" w:sz="0" w:space="0" w:color="auto"/>
            <w:right w:val="none" w:sz="0" w:space="0" w:color="auto"/>
          </w:divBdr>
        </w:div>
        <w:div w:id="2007514023">
          <w:marLeft w:val="480"/>
          <w:marRight w:val="0"/>
          <w:marTop w:val="0"/>
          <w:marBottom w:val="0"/>
          <w:divBdr>
            <w:top w:val="none" w:sz="0" w:space="0" w:color="auto"/>
            <w:left w:val="none" w:sz="0" w:space="0" w:color="auto"/>
            <w:bottom w:val="none" w:sz="0" w:space="0" w:color="auto"/>
            <w:right w:val="none" w:sz="0" w:space="0" w:color="auto"/>
          </w:divBdr>
        </w:div>
        <w:div w:id="357972188">
          <w:marLeft w:val="480"/>
          <w:marRight w:val="0"/>
          <w:marTop w:val="0"/>
          <w:marBottom w:val="0"/>
          <w:divBdr>
            <w:top w:val="none" w:sz="0" w:space="0" w:color="auto"/>
            <w:left w:val="none" w:sz="0" w:space="0" w:color="auto"/>
            <w:bottom w:val="none" w:sz="0" w:space="0" w:color="auto"/>
            <w:right w:val="none" w:sz="0" w:space="0" w:color="auto"/>
          </w:divBdr>
        </w:div>
      </w:divsChild>
    </w:div>
    <w:div w:id="2060781562">
      <w:bodyDiv w:val="1"/>
      <w:marLeft w:val="0"/>
      <w:marRight w:val="0"/>
      <w:marTop w:val="0"/>
      <w:marBottom w:val="0"/>
      <w:divBdr>
        <w:top w:val="none" w:sz="0" w:space="0" w:color="auto"/>
        <w:left w:val="none" w:sz="0" w:space="0" w:color="auto"/>
        <w:bottom w:val="none" w:sz="0" w:space="0" w:color="auto"/>
        <w:right w:val="none" w:sz="0" w:space="0" w:color="auto"/>
      </w:divBdr>
      <w:divsChild>
        <w:div w:id="2141411577">
          <w:marLeft w:val="480"/>
          <w:marRight w:val="0"/>
          <w:marTop w:val="0"/>
          <w:marBottom w:val="0"/>
          <w:divBdr>
            <w:top w:val="none" w:sz="0" w:space="0" w:color="auto"/>
            <w:left w:val="none" w:sz="0" w:space="0" w:color="auto"/>
            <w:bottom w:val="none" w:sz="0" w:space="0" w:color="auto"/>
            <w:right w:val="none" w:sz="0" w:space="0" w:color="auto"/>
          </w:divBdr>
        </w:div>
        <w:div w:id="78412468">
          <w:marLeft w:val="480"/>
          <w:marRight w:val="0"/>
          <w:marTop w:val="0"/>
          <w:marBottom w:val="0"/>
          <w:divBdr>
            <w:top w:val="none" w:sz="0" w:space="0" w:color="auto"/>
            <w:left w:val="none" w:sz="0" w:space="0" w:color="auto"/>
            <w:bottom w:val="none" w:sz="0" w:space="0" w:color="auto"/>
            <w:right w:val="none" w:sz="0" w:space="0" w:color="auto"/>
          </w:divBdr>
        </w:div>
        <w:div w:id="1199858113">
          <w:marLeft w:val="480"/>
          <w:marRight w:val="0"/>
          <w:marTop w:val="0"/>
          <w:marBottom w:val="0"/>
          <w:divBdr>
            <w:top w:val="none" w:sz="0" w:space="0" w:color="auto"/>
            <w:left w:val="none" w:sz="0" w:space="0" w:color="auto"/>
            <w:bottom w:val="none" w:sz="0" w:space="0" w:color="auto"/>
            <w:right w:val="none" w:sz="0" w:space="0" w:color="auto"/>
          </w:divBdr>
        </w:div>
        <w:div w:id="1473056184">
          <w:marLeft w:val="480"/>
          <w:marRight w:val="0"/>
          <w:marTop w:val="0"/>
          <w:marBottom w:val="0"/>
          <w:divBdr>
            <w:top w:val="none" w:sz="0" w:space="0" w:color="auto"/>
            <w:left w:val="none" w:sz="0" w:space="0" w:color="auto"/>
            <w:bottom w:val="none" w:sz="0" w:space="0" w:color="auto"/>
            <w:right w:val="none" w:sz="0" w:space="0" w:color="auto"/>
          </w:divBdr>
        </w:div>
        <w:div w:id="1834224177">
          <w:marLeft w:val="480"/>
          <w:marRight w:val="0"/>
          <w:marTop w:val="0"/>
          <w:marBottom w:val="0"/>
          <w:divBdr>
            <w:top w:val="none" w:sz="0" w:space="0" w:color="auto"/>
            <w:left w:val="none" w:sz="0" w:space="0" w:color="auto"/>
            <w:bottom w:val="none" w:sz="0" w:space="0" w:color="auto"/>
            <w:right w:val="none" w:sz="0" w:space="0" w:color="auto"/>
          </w:divBdr>
        </w:div>
        <w:div w:id="792672948">
          <w:marLeft w:val="480"/>
          <w:marRight w:val="0"/>
          <w:marTop w:val="0"/>
          <w:marBottom w:val="0"/>
          <w:divBdr>
            <w:top w:val="none" w:sz="0" w:space="0" w:color="auto"/>
            <w:left w:val="none" w:sz="0" w:space="0" w:color="auto"/>
            <w:bottom w:val="none" w:sz="0" w:space="0" w:color="auto"/>
            <w:right w:val="none" w:sz="0" w:space="0" w:color="auto"/>
          </w:divBdr>
        </w:div>
        <w:div w:id="223681114">
          <w:marLeft w:val="480"/>
          <w:marRight w:val="0"/>
          <w:marTop w:val="0"/>
          <w:marBottom w:val="0"/>
          <w:divBdr>
            <w:top w:val="none" w:sz="0" w:space="0" w:color="auto"/>
            <w:left w:val="none" w:sz="0" w:space="0" w:color="auto"/>
            <w:bottom w:val="none" w:sz="0" w:space="0" w:color="auto"/>
            <w:right w:val="none" w:sz="0" w:space="0" w:color="auto"/>
          </w:divBdr>
        </w:div>
        <w:div w:id="1918828733">
          <w:marLeft w:val="480"/>
          <w:marRight w:val="0"/>
          <w:marTop w:val="0"/>
          <w:marBottom w:val="0"/>
          <w:divBdr>
            <w:top w:val="none" w:sz="0" w:space="0" w:color="auto"/>
            <w:left w:val="none" w:sz="0" w:space="0" w:color="auto"/>
            <w:bottom w:val="none" w:sz="0" w:space="0" w:color="auto"/>
            <w:right w:val="none" w:sz="0" w:space="0" w:color="auto"/>
          </w:divBdr>
        </w:div>
        <w:div w:id="1993097138">
          <w:marLeft w:val="480"/>
          <w:marRight w:val="0"/>
          <w:marTop w:val="0"/>
          <w:marBottom w:val="0"/>
          <w:divBdr>
            <w:top w:val="none" w:sz="0" w:space="0" w:color="auto"/>
            <w:left w:val="none" w:sz="0" w:space="0" w:color="auto"/>
            <w:bottom w:val="none" w:sz="0" w:space="0" w:color="auto"/>
            <w:right w:val="none" w:sz="0" w:space="0" w:color="auto"/>
          </w:divBdr>
        </w:div>
      </w:divsChild>
    </w:div>
    <w:div w:id="214612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F7469CB-B61C-4035-8D5D-4592E9FC9E48}"/>
      </w:docPartPr>
      <w:docPartBody>
        <w:p w:rsidR="00EB44AB" w:rsidRDefault="00222E7B">
          <w:r w:rsidRPr="000055A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E7B"/>
    <w:rsid w:val="00222E7B"/>
    <w:rsid w:val="00453467"/>
    <w:rsid w:val="00545F46"/>
    <w:rsid w:val="006F3FBA"/>
    <w:rsid w:val="00812CF8"/>
    <w:rsid w:val="008A26AF"/>
    <w:rsid w:val="009A4E2A"/>
    <w:rsid w:val="00B64CCE"/>
    <w:rsid w:val="00C51D54"/>
    <w:rsid w:val="00EB44AB"/>
    <w:rsid w:val="00F76B33"/>
    <w:rsid w:val="00FC12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E7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241914-9A7B-4389-AB77-CF8449BC4ABE}">
  <we:reference id="wa104382081" version="1.55.1.0" store="es-ES" storeType="OMEX"/>
  <we:alternateReferences>
    <we:reference id="wa104382081" version="1.55.1.0" store="wa104382081" storeType="OMEX"/>
  </we:alternateReferences>
  <we:properties>
    <we:property name="MENDELEY_CITATIONS" value="[{&quot;citationID&quot;:&quot;MENDELEY_CITATION_f328f822-7a97-4b36-b7ac-1c2373553c24&quot;,&quot;properties&quot;:{&quot;noteIndex&quot;:0},&quot;isEdited&quot;:false,&quot;manualOverride&quot;:{&quot;isManuallyOverridden&quot;:false,&quot;citeprocText&quot;:&quot;(Siegel Mph et al., 2023)&quot;,&quot;manualOverrideText&quot;:&quot;&quot;},&quot;citationTag&quot;:&quot;MENDELEY_CITATION_v3_eyJjaXRhdGlvbklEIjoiTUVOREVMRVlfQ0lUQVRJT05fZjMyOGY4MjItN2E5Ny00YjM2LWI3YWMtMWMyMzczNTUzYzI0IiwicHJvcGVydGllcyI6eyJub3RlSW5kZXgiOjB9LCJpc0VkaXRlZCI6ZmFsc2UsIm1hbnVhbE92ZXJyaWRlIjp7ImlzTWFudWFsbHlPdmVycmlkZGVuIjpmYWxzZSwiY2l0ZXByb2NUZXh0IjoiKFNpZWdlbCBNcGggZXQgYWwuLCAyMDIzKSIsIm1hbnVhbE92ZXJyaWRlVGV4dCI6IiJ9LCJjaXRhdGlvbkl0ZW1zIjpbeyJpZCI6ImIzZWIxM2ExLWU1MWItMzkxMy05ZGQ3LWFiZGFmYTdkY2UwNyIsIml0ZW1EYXRhIjp7InR5cGUiOiJhcnRpY2xlLWpvdXJuYWwiLCJpZCI6ImIzZWIxM2ExLWU1MWItMzkxMy05ZGQ3LWFiZGFmYTdkY2UwNyIsInRpdGxlIjoiQ29sb3JlY3RhbCBjYW5jZXIgc3RhdGlzdGljcywgMjAyMyIsImF1dGhvciI6W3siZmFtaWx5IjoiU2llZ2VsIE1waCIsImdpdmVuIjoiUmViZWNjYSBMIiwicGFyc2UtbmFtZXMiOmZhbHNlLCJkcm9wcGluZy1wYXJ0aWNsZSI6IiIsIm5vbi1kcm9wcGluZy1wYXJ0aWNsZSI6IiJ9LHsiZmFtaWx5IjoiU2FuZGVlcCIsImdpdmVuIjoiTmlraXRhIiwicGFyc2UtbmFtZXMiOmZhbHNlLCJkcm9wcGluZy1wYXJ0aWNsZSI6IiIsIm5vbi1kcm9wcGluZy1wYXJ0aWNsZSI6IiJ9LHsiZmFtaWx5IjoiTWJicyIsImdpdmVuIjoiV2FnbGUiLCJwYXJzZS1uYW1lcyI6ZmFsc2UsImRyb3BwaW5nLXBhcnRpY2xlIjoiIiwibm9uLWRyb3BwaW5nLXBhcnRpY2xlIjoiIn0seyJmYW1pbHkiOiJDZXJjZWsiLCJnaXZlbiI6IkFuZHJlYSIsInBhcnNlLW5hbWVzIjpmYWxzZSwiZHJvcHBpbmctcGFydGljbGUiOiIiLCJub24tZHJvcHBpbmctcGFydGljbGUiOiIifSx7ImZhbWlseSI6IlNtaXRoIFBoZCIsImdpdmVuIjoiUm9iZXJ0IEEiLCJwYXJzZS1uYW1lcyI6ZmFsc2UsImRyb3BwaW5nLXBhcnRpY2xlIjoiIiwibm9uLWRyb3BwaW5nLXBhcnRpY2xlIjoiIn0seyJmYW1pbHkiOiJBaG1lZGluIiwiZ2l2ZW4iOiJ8IiwicGFyc2UtbmFtZXMiOmZhbHNlLCJkcm9wcGluZy1wYXJ0aWNsZSI6IiIsIm5vbi1kcm9wcGluZy1wYXJ0aWNsZSI6IiJ9LHsiZmFtaWx5IjoiRHZtIiwiZ2l2ZW4iOiJKZW1hbCIsInBhcnNlLW5hbWVzIjpmYWxzZSwiZHJvcHBpbmctcGFydGljbGUiOiIiLCJub24tZHJvcHBpbmctcGFydGljbGUiOiIifSx7ImZhbWlseSI6IlNpZWdlbCIsImdpdmVuIjoiUmViZWNjYSBMIiwicGFyc2UtbmFtZXMiOmZhbHNlLCJkcm9wcGluZy1wYXJ0aWNsZSI6IiIsIm5vbi1kcm9wcGluZy1wYXJ0aWNsZSI6IiJ9XSwiYWNjZXNzZWQiOnsiZGF0ZS1wYXJ0cyI6W1syMDI0LDQsMTRdXX0sIkRPSSI6IjEwLjMzMjIvY2FhYy4yMTc3MiIsIlVSTCI6Imh0dHBzOi8vYWNzam91cm5hbHMub25saW5lbGlicmFyeS53aWxleS5jb20vZG9pLzEwLjMzMjIvY2FhYy4yMTc3MiIsImlzc3VlZCI6eyJkYXRlLXBhcnRzIjpbWzIwMjNdXX0sImFic3RyYWN0IjoiQ29sb3JlY3RhbCBjYW5jZXIgKENSQykgaXMgdGhlIHNlY29uZCBtb3N0IGNvbW1vbiBjYXVzZSBvZiBjYW5jZXIgZGVhdGggaW4gdGhlIFVuaXRlZCBTdGF0ZXMuIEV2ZXJ5IDMgeWVhcnMsIHRoZSBBbWVyaWNhbiBDYW5jZXIgU29jaWV0eSBwcm92aWRlcyBhbiB1cGRhdGUgb2YgQ1JDIHN0YXRpc3RpY3MgYmFzZWQgb24gaW5jaWRlbmNlIGZyb20gcG9wdWxhdGlvbi1iYXNlZCBjYW5jZXIgcmVnaXN0cmllcyBhbmQgbW9ydGFsaXR5IGZyb20gdGhlIE5hdGlvbmFsIENlbnRlciBmb3IgSGVhbHRoIFN0YXRpc3RpY3MuIEluIDIwMjMsIGFwcHJveGltYXRlbHkgMTUzLDAyMCBpbmRpdmlkdWFscyB3aWxsIGJlIGRpYWdub3NlZCB3aXRoIENSQyBhbmQgNTIsNTUwIHdpbGwgZGllIGZyb20gdGhlIGRpc2Vhc2UsIGluY2x1ZGluZyAxOSw1NTAgY2FzZXMgYW5kIDM3NTAgZGVhdGhzIGluIGluZGl2aWR1YWxzIHlvdW5nZXIgdGhhbiA1MCB5ZWFycy4gVGhlIGRlY2xpbmUgaW4gQ1JDIGluY2lkZW5jZSBzbG93ZWQgZnJvbSAzJS00JSBhbm51YWxseSBkdXJpbmcgdGhlIDIwMDBzIHRvIDElIGFubnVhbGx5IGR1cmluZyAyMDExLTIwMTksIGRyaXZlbiBwYXJ0bHkgYnkgYW4gaW5jcmVhc2UgaW4gaW5kaXZpZHVhbHMgeW91bmdlciB0aGFuIDU1IHllYXJzIG9mIDElLTIlIGFubnVhbGx5IHNpbmNlIHRoZSBtaWQtMTk5MHMuIENvbnNlcXVlbnRseSwgdGhlIHByb3BvcnRpb24gb2YgY2FzZXMgYW1vbmcgdGhvc2UgeW91bmdlciB0aGFuIDU1IHllYXJzIGluY3JlYXNlZCBmcm9tIDExJSBpbiAxOTk1IHRvIDIwJSBpbiAyMDE5LiBJbmNpZGVuY2Ugc2luY2UgY2lyY2EgMjAxMCBpbmNyZWFzZWQgaW4gdGhvc2UgeW91bmdlciB0aGFuIDY1IHllYXJzIGZvciByZWdpb25hbC1zdGFnZSBkaXNlYXNlIGJ5IGFib3V0IDIlLTMlIGFubnVhbGx5IGFuZCBmb3IgZGlzdGFudC1zdGFnZSBkaXNlYXNlIGJ5IDAuNSUtMyUgYW5udWFsbHksIHJldmVyc2luZyB0aGUgb3ZlcmFsbCBzaGlmdCB0byBlYXJsaWVyIHN0YWdlIGRpYWdub3NpcyB0aGF0IG9jY3VycmVkIGR1cmluZyAxOTk1IHRocm91Z2ggMjAwNS4gRm9yIGV4YW1wbGUsIDYwJSBvZiBhbGwgbmV3IGNhc2VzIHdlcmUgYWR2YW5jZWQgaW4gMjAxOSB2ZXJzdXMgNTIlIGluIHRoZSBtaWQtMjAwMHMgYW5kIDU3JSBpbiAxOTk1LCBiZWZvcmUgd2lkZXNwcmVhZCBzY3JlZW5pbmcuIFRoZXJlIGlzIGFsc28gYSBzaGlmdCB0byBsZWZ0LXNpZGVkIHR1bW9ycywgd2l0aCB0aGUgcHJvcG9ydGlvbiBvZiByZWN0YWwgY2FuY2VyIGluY3JlYXNpbmcgZnJvbSAyNyUgaW4gMTk5NSB0byAzMSUgaW4gMjAxOS4gQ1JDIG1vcnRhbGl0eSBkZWNsaW5lZCBieSAyJSBhbm51YWxseSBmcm9tIDIwMTEtMjAyMCBvdmVyYWxsIGJ1dCBpbmNyZWFzZWQgYnkgMC41JS0zJSBhbm51YWxseSBpbiBpbmRpdmlkdWFscyB5b3VuZ2VyIHRoYW4gNTAgeWVhcnMgYW5kIGluIE5hdGl2ZSBBbWVyaWNhbnMgeW91bmdlciB0aGFuIDY1IHllYXJzLiBJbiBzdW1tYXJ5LCBkZXNwaXRlIGNvbnRpbnVlZCBvdmVyYWxsIGRlY2xpbmVzLCBDUkMgaXMgcmFwaWRseSBzaGlmdGluZyB0byBkaWFnbm9zaXMgYXQgYSB5b3VuZ2VyIGFnZSwgYXQgYSBtb3JlIGFkdmFuY2VkIHN0YWdlLCBhbmQgaW4gdGhlIGxlZnQgY29sb24vcmVjdHVtLiBQcm9ncmVzcyBhZ2FpbnN0IENSQyBjb3VsZCBiZSBhY2NlbGVyYXRlZCBieSB1bmNvdmVyaW5nIHRoZSBldGlvbG9neSBvZiByaXNpbmcgaW5jaWRlbmNlIGluIGdlbmVyYXRpb25zIGJvcm4gc2luY2UgMTk1MCBhbmQgaW5jcmVhc2luZyBhY2Nlc3MgdG8gaGlnaC1xdWFsaXR5IHNjcmVlbmluZyBhbmQgdHJlYXRtZW50IGFtb25nIGFsbCBwb3B1bGF0aW9ucywgZXNwZWNpYWxseSBOYXRpdmUgQW1lcmljYW5zLiBLIEUgWSBXIE8gUiBEIFMgY29sb24gYW5kIHJlY3R1bSBuZW9wbGFzbXMsIGVhcmx5LW9uc2V0IGNvbG9yZWN0YWwgY2FuY2VyLCBlcGlkZW1pb2xvZ3ksIGhlYWx0aCBkaXNwYXJpdGllcywgc2NyZWVuaW5nIGFuZCBlYXJseSBkZXRlY3Rpb24gVGhpcyBpcyBhbiBvcGVuIGFjY2VzcyBhcnRpY2xlIHVuZGVyIHRoZSB0ZXJtcyBvZiB0aGUgQ3JlYXRpdmUgQ29tbW9ucyBBdHRyaWJ1dGlvbi1Ob25Db21tZXJjaWFsLU5vRGVyaXZzIExpY2Vuc2UsIHdoaWNoIHBlcm1pdHMgdXNlIGFuZCBkaXN0cmlidXRpb24gaW4gYW55IG1lZGl1bSwgcHJvdmlkZWQgdGhlIG9yaWdpbmFsIHdvcmsgaXMgcHJvcGVybHkgY2l0ZWQsIHRoZSB1c2UgaXMgbm9uLWNvbW1lcmNpYWwgYW5kIG5vIG1vZGlmaWNhdGlvbnMgb3IgYWRhcHRhdGlvbnMgYXJlIG1hZGUuIiwiY29udGFpbmVyLXRpdGxlLXNob3J0IjoiIn0sImlzVGVtcG9yYXJ5IjpmYWxzZSwic3VwcHJlc3MtYXV0aG9yIjpmYWxzZSwiY29tcG9zaXRlIjpmYWxzZSwiYXV0aG9yLW9ubHkiOmZhbHNlfV19&quot;,&quot;citationItems&quot;:[{&quot;id&quot;:&quot;b3eb13a1-e51b-3913-9dd7-abdafa7dce07&quot;,&quot;itemData&quot;:{&quot;type&quot;:&quot;article-journal&quot;,&quot;id&quot;:&quot;b3eb13a1-e51b-3913-9dd7-abdafa7dce07&quot;,&quot;title&quot;:&quot;Colorectal cancer statistics, 2023&quot;,&quot;author&quot;:[{&quot;family&quot;:&quot;Siegel Mph&quot;,&quot;given&quot;:&quot;Rebecca L&quot;,&quot;parse-names&quot;:false,&quot;dropping-particle&quot;:&quot;&quot;,&quot;non-dropping-particle&quot;:&quot;&quot;},{&quot;family&quot;:&quot;Sandeep&quot;,&quot;given&quot;:&quot;Nikita&quot;,&quot;parse-names&quot;:false,&quot;dropping-particle&quot;:&quot;&quot;,&quot;non-dropping-particle&quot;:&quot;&quot;},{&quot;family&quot;:&quot;Mbbs&quot;,&quot;given&quot;:&quot;Wagle&quot;,&quot;parse-names&quot;:false,&quot;dropping-particle&quot;:&quot;&quot;,&quot;non-dropping-particle&quot;:&quot;&quot;},{&quot;family&quot;:&quot;Cercek&quot;,&quot;given&quot;:&quot;Andrea&quot;,&quot;parse-names&quot;:false,&quot;dropping-particle&quot;:&quot;&quot;,&quot;non-dropping-particle&quot;:&quot;&quot;},{&quot;family&quot;:&quot;Smith Phd&quot;,&quot;given&quot;:&quot;Robert A&quot;,&quot;parse-names&quot;:false,&quot;dropping-particle&quot;:&quot;&quot;,&quot;non-dropping-particle&quot;:&quot;&quot;},{&quot;family&quot;:&quot;Ahmedin&quot;,&quot;given&quot;:&quot;|&quot;,&quot;parse-names&quot;:false,&quot;dropping-particle&quot;:&quot;&quot;,&quot;non-dropping-particle&quot;:&quot;&quot;},{&quot;family&quot;:&quot;Dvm&quot;,&quot;given&quot;:&quot;Jemal&quot;,&quot;parse-names&quot;:false,&quot;dropping-particle&quot;:&quot;&quot;,&quot;non-dropping-particle&quot;:&quot;&quot;},{&quot;family&quot;:&quot;Siegel&quot;,&quot;given&quot;:&quot;Rebecca L&quot;,&quot;parse-names&quot;:false,&quot;dropping-particle&quot;:&quot;&quot;,&quot;non-dropping-particle&quot;:&quot;&quot;}],&quot;accessed&quot;:{&quot;date-parts&quot;:[[2024,4,14]]},&quot;DOI&quot;:&quot;10.3322/caac.21772&quot;,&quot;URL&quot;:&quot;https://acsjournals.onlinelibrary.wiley.com/doi/10.3322/caac.21772&quot;,&quot;issued&quot;:{&quot;date-parts&quot;:[[2023]]},&quot;abstract&quot;:&quot;Colorectal cancer (CRC) is the second most common cause of cancer death in the United States. Every 3 years, the American Cancer Society provides an update of CRC statistics based on incidence from population-based cancer registries and mortality from the National Center for Health Statistics. In 2023, approximately 153,020 individuals will be diagnosed with CRC and 52,550 will die from the disease, including 19,550 cases and 3750 deaths in individuals younger than 50 years. The decline in CRC incidence slowed from 3%-4% annually during the 2000s to 1% annually during 2011-2019, driven partly by an increase in individuals younger than 55 years of 1%-2% annually since the mid-1990s. Consequently, the proportion of cases among those younger than 55 years increased from 11% in 1995 to 20% in 2019. Incidence since circa 2010 increased in those younger than 65 years for regional-stage disease by about 2%-3% annually and for distant-stage disease by 0.5%-3% annually, reversing the overall shift to earlier stage diagnosis that occurred during 1995 through 2005. For example, 60% of all new cases were advanced in 2019 versus 52% in the mid-2000s and 57% in 1995, before widespread screening. There is also a shift to left-sided tumors, with the proportion of rectal cancer increasing from 27% in 1995 to 31% in 2019. CRC mortality declined by 2% annually from 2011-2020 overall but increased by 0.5%-3% annually in individuals younger than 50 years and in Native Americans younger than 65 years. In summary, despite continued overall declines, CRC is rapidly shifting to diagnosis at a younger age, at a more advanced stage, and in the left colon/rectum. Progress against CRC could be accelerated by uncovering the etiology of rising incidence in generations born since 1950 and increasing access to high-quality screening and treatment among all populations, especially Native Americans. K E Y W O R D S colon and rectum neoplasms, early-onset colorectal cancer, epidemiology, health disparities, screening and early detection This is an open access article under the terms of the Creative Commons Attribution-NonCommercial-NoDerivs License, which permits use and distribution in any medium, provided the original work is properly cited, the use is non-commercial and no modifications or adaptations are made.&quot;,&quot;container-title-short&quot;:&quot;&quot;},&quot;isTemporary&quot;:false,&quot;suppress-author&quot;:false,&quot;composite&quot;:false,&quot;author-only&quot;:false}]},{&quot;citationID&quot;:&quot;MENDELEY_CITATION_2f04464a-b36e-4f95-bfc8-85c33c929f39&quot;,&quot;properties&quot;:{&quot;noteIndex&quot;:0},&quot;isEdited&quot;:false,&quot;manualOverride&quot;:{&quot;isManuallyOverridden&quot;:false,&quot;citeprocText&quot;:&quot;(Márquez-Ustariz A et al., 2023)&quot;,&quot;manualOverrideText&quot;:&quot;&quot;},&quot;citationTag&quot;:&quot;MENDELEY_CITATION_v3_eyJjaXRhdGlvbklEIjoiTUVOREVMRVlfQ0lUQVRJT05fMmYwNDQ2NGEtYjM2ZS00Zjk1LWJmYzgtODVjMzNjOTI5ZjM5IiwicHJvcGVydGllcyI6eyJub3RlSW5kZXgiOjB9LCJpc0VkaXRlZCI6ZmFsc2UsIm1hbnVhbE92ZXJyaWRlIjp7ImlzTWFudWFsbHlPdmVycmlkZGVuIjpmYWxzZSwiY2l0ZXByb2NUZXh0IjoiKE3DoXJxdWV6LVVzdGFyaXogQSBldCBhbC4sIDIwMjMpIiwibWFudWFsT3ZlcnJpZGVUZXh0IjoiIn0sImNpdGF0aW9uSXRlbXMiOlt7ImlkIjoiMGM0MWJjM2EtOTFjNi0zN2E4LTkwMTktM2YxYjVlYzEzMzFiIiwiaXRlbURhdGEiOnsidHlwZSI6ImFydGljbGUtbWFnYXppbmUiLCJpZCI6IjBjNDFiYzNhLTkxYzYtMzdhOC05MDE5LTNmMWI1ZWMxMzMxYiIsInRpdGxlIjoiQWN0dWFsaXphY2nDs24gZW4gbGEgdGFtaXphY2nDs24gZGVsIGPDoW5jZXIgY29sb3JyZWN0YWwiLCJhdXRob3IiOlt7ImZhbWlseSI6Ik3DoXJxdWV6LVVzdGFyaXogQSIsImdpdmVuIjoiIiwicGFyc2UtbmFtZXMiOmZhbHNlLCJkcm9wcGluZy1wYXJ0aWNsZSI6IiIsIm5vbi1kcm9wcGluZy1wYXJ0aWNsZSI6IiJ9LHsiZmFtaWx5IjoiR3VlcnJlcm8tTWFjw61hcyBTIiwiZ2l2ZW4iOiIiLCJwYXJzZS1uYW1lcyI6ZmFsc2UsImRyb3BwaW5nLXBhcnRpY2xlIjoiIiwibm9uLWRyb3BwaW5nLXBhcnRpY2xlIjoiIn0seyJmYW1pbHkiOiJCdXJnb3MtU8OhbmNoZXogUiIsImdpdmVuIjoiIiwicGFyc2UtbmFtZXMiOmZhbHNlLCJkcm9wcGluZy1wYXJ0aWNsZSI6IiIsIm5vbi1kcm9wcGluZy1wYXJ0aWNsZSI6IiJ9LHsiZmFtaWx5IjoiQ2FtcGlsbG8tUGFyZG8gSiIsImdpdmVuIjoiIiwicGFyc2UtbmFtZXMiOmZhbHNlLCJkcm9wcGluZy1wYXJ0aWNsZSI6IiIsIm5vbi1kcm9wcGluZy1wYXJ0aWNsZSI6IiJ9LHsiZmFtaWx5IjoiQnVzdG9zLUd1ZXJyZXJvIEEiLCJnaXZlbiI6IiIsInBhcnNlLW5hbWVzIjpmYWxzZSwiZHJvcHBpbmctcGFydGljbGUiOiIiLCJub24tZHJvcHBpbmctcGFydGljbGUiOiIifSx7ImZhbWlseSI6IkdhcmPDrWEtTW9yYSAgTSIsImdpdmVuIjoiIiwicGFyc2UtbmFtZXMiOmZhbHNlLCJkcm9wcGluZy1wYXJ0aWNsZSI6IiIsIm5vbi1kcm9wcGluZy1wYXJ0aWNsZSI6IiJ9XSwiY29udGFpbmVyLXRpdGxlIjoiUmV2aXN0YSBDb2xvbWJpYW5hIGRlIENhbmNlcm9sb2fDrWEiLCJhY2Nlc3NlZCI6eyJkYXRlLXBhcnRzIjpbWzIwMjQsNSwyMV1dfSwiVVJMIjoiaHR0cHM6Ly93d3cucmV2aXN0YWNhbmNlcmNvbC5vcmcvaW5kZXgucGhwL2NhbmNlci9hcnRpY2xlL3ZpZXcvOTMxLzkwOCIsImlzc3VlZCI6eyJkYXRlLXBhcnRzIjpbWzIwMjNdXX0sImNvbnRhaW5lci10aXRsZS1zaG9ydCI6IiJ9LCJpc1RlbXBvcmFyeSI6ZmFsc2V9XX0=&quot;,&quot;citationItems&quot;:[{&quot;id&quot;:&quot;0c41bc3a-91c6-37a8-9019-3f1b5ec1331b&quot;,&quot;itemData&quot;:{&quot;type&quot;:&quot;article-magazine&quot;,&quot;id&quot;:&quot;0c41bc3a-91c6-37a8-9019-3f1b5ec1331b&quot;,&quot;title&quot;:&quot;Actualización en la tamización del cáncer colorrectal&quot;,&quot;author&quot;:[{&quot;family&quot;:&quot;Márquez-Ustariz A&quot;,&quot;given&quot;:&quot;&quot;,&quot;parse-names&quot;:false,&quot;dropping-particle&quot;:&quot;&quot;,&quot;non-dropping-particle&quot;:&quot;&quot;},{&quot;family&quot;:&quot;Guerrero-Macías S&quot;,&quot;given&quot;:&quot;&quot;,&quot;parse-names&quot;:false,&quot;dropping-particle&quot;:&quot;&quot;,&quot;non-dropping-particle&quot;:&quot;&quot;},{&quot;family&quot;:&quot;Burgos-Sánchez R&quot;,&quot;given&quot;:&quot;&quot;,&quot;parse-names&quot;:false,&quot;dropping-particle&quot;:&quot;&quot;,&quot;non-dropping-particle&quot;:&quot;&quot;},{&quot;family&quot;:&quot;Campillo-Pardo J&quot;,&quot;given&quot;:&quot;&quot;,&quot;parse-names&quot;:false,&quot;dropping-particle&quot;:&quot;&quot;,&quot;non-dropping-particle&quot;:&quot;&quot;},{&quot;family&quot;:&quot;Bustos-Guerrero A&quot;,&quot;given&quot;:&quot;&quot;,&quot;parse-names&quot;:false,&quot;dropping-particle&quot;:&quot;&quot;,&quot;non-dropping-particle&quot;:&quot;&quot;},{&quot;family&quot;:&quot;García-Mora  M&quot;,&quot;given&quot;:&quot;&quot;,&quot;parse-names&quot;:false,&quot;dropping-particle&quot;:&quot;&quot;,&quot;non-dropping-particle&quot;:&quot;&quot;}],&quot;container-title&quot;:&quot;Revista Colombiana de Cancerología&quot;,&quot;accessed&quot;:{&quot;date-parts&quot;:[[2024,5,21]]},&quot;URL&quot;:&quot;https://www.revistacancercol.org/index.php/cancer/article/view/931/908&quot;,&quot;issued&quot;:{&quot;date-parts&quot;:[[2023]]},&quot;container-title-short&quot;:&quot;&quot;},&quot;isTemporary&quot;:false}]},{&quot;citationID&quot;:&quot;MENDELEY_CITATION_289e0da9-b8a1-4f84-b683-826322ee1130&quot;,&quot;properties&quot;:{&quot;noteIndex&quot;:0},&quot;isEdited&quot;:false,&quot;manualOverride&quot;:{&quot;isManuallyOverridden&quot;:false,&quot;citeprocText&quot;:&quot;(World Health Organization, 2023)&quot;,&quot;manualOverrideText&quot;:&quot;&quot;},&quot;citationTag&quot;:&quot;MENDELEY_CITATION_v3_eyJjaXRhdGlvbklEIjoiTUVOREVMRVlfQ0lUQVRJT05fMjg5ZTBkYTktYjhhMS00Zjg0LWI2ODMtODI2MzIyZWUxMTMwIiwicHJvcGVydGllcyI6eyJub3RlSW5kZXgiOjB9LCJpc0VkaXRlZCI6ZmFsc2UsIm1hbnVhbE92ZXJyaWRlIjp7ImlzTWFudWFsbHlPdmVycmlkZGVuIjpmYWxzZSwiY2l0ZXByb2NUZXh0IjoiKFdvcmxkIEhlYWx0aCBPcmdhbml6YXRpb24sIDIwMjMpIiwibWFudWFsT3ZlcnJpZGVUZXh0IjoiIn0sImNpdGF0aW9uSXRlbXMiOlt7ImlkIjoiZWE5MzUxMzktYmU3OS0zZTY1LTkwYTctODU0ODRhNzJlMjI5IiwiaXRlbURhdGEiOnsidHlwZSI6IndlYnBhZ2UiLCJpZCI6ImVhOTM1MTM5LWJlNzktM2U2NS05MGE3LTg1NDg0YTcyZTIyOSIsInRpdGxlIjoiQ29sb3JlY3RhbCBjYW5jZXIiLCJhdXRob3IiOlt7ImZhbWlseSI6IldvcmxkIEhlYWx0aCBPcmdhbml6YXRpb24iLCJnaXZlbiI6IiIsInBhcnNlLW5hbWVzIjpmYWxzZSwiZHJvcHBpbmctcGFydGljbGUiOiIiLCJub24tZHJvcHBpbmctcGFydGljbGUiOiIifV0sImFjY2Vzc2VkIjp7ImRhdGUtcGFydHMiOltbMjAyNCw0LDE0XV19LCJVUkwiOiJodHRwczovL3d3dy53aG8uaW50L25ld3Mtcm9vbS9mYWN0LXNoZWV0cy9kZXRhaWwvY29sb3JlY3RhbC1jYW5jZXIiLCJpc3N1ZWQiOnsiZGF0ZS1wYXJ0cyI6W1syMDIzLDcsMTFdXX0sImNvbnRhaW5lci10aXRsZS1zaG9ydCI6IiJ9LCJpc1RlbXBvcmFyeSI6ZmFsc2UsInN1cHByZXNzLWF1dGhvciI6ZmFsc2UsImNvbXBvc2l0ZSI6ZmFsc2UsImF1dGhvci1vbmx5IjpmYWxzZX1dfQ==&quot;,&quot;citationItems&quot;:[{&quot;id&quot;:&quot;ea935139-be79-3e65-90a7-85484a72e229&quot;,&quot;itemData&quot;:{&quot;type&quot;:&quot;webpage&quot;,&quot;id&quot;:&quot;ea935139-be79-3e65-90a7-85484a72e229&quot;,&quot;title&quot;:&quot;Colorectal cancer&quot;,&quot;author&quot;:[{&quot;family&quot;:&quot;World Health Organization&quot;,&quot;given&quot;:&quot;&quot;,&quot;parse-names&quot;:false,&quot;dropping-particle&quot;:&quot;&quot;,&quot;non-dropping-particle&quot;:&quot;&quot;}],&quot;accessed&quot;:{&quot;date-parts&quot;:[[2024,4,14]]},&quot;URL&quot;:&quot;https://www.who.int/news-room/fact-sheets/detail/colorectal-cancer&quot;,&quot;issued&quot;:{&quot;date-parts&quot;:[[2023,7,11]]},&quot;container-title-short&quot;:&quot;&quot;},&quot;isTemporary&quot;:false,&quot;suppress-author&quot;:false,&quot;composite&quot;:false,&quot;author-only&quot;:false}]},{&quot;citationID&quot;:&quot;MENDELEY_CITATION_c55da200-0f2a-4f71-a404-25e0fbc9abb7&quot;,&quot;properties&quot;:{&quot;noteIndex&quot;:0},&quot;isEdited&quot;:false,&quot;manualOverride&quot;:{&quot;isManuallyOverridden&quot;:false,&quot;citeprocText&quot;:&quot;(World Health Organization, 2023)&quot;,&quot;manualOverrideText&quot;:&quot;&quot;},&quot;citationTag&quot;:&quot;MENDELEY_CITATION_v3_eyJjaXRhdGlvbklEIjoiTUVOREVMRVlfQ0lUQVRJT05fYzU1ZGEyMDAtMGYyYS00ZjcxLWE0MDQtMjVlMGZiYzlhYmI3IiwicHJvcGVydGllcyI6eyJub3RlSW5kZXgiOjB9LCJpc0VkaXRlZCI6ZmFsc2UsIm1hbnVhbE92ZXJyaWRlIjp7ImlzTWFudWFsbHlPdmVycmlkZGVuIjpmYWxzZSwiY2l0ZXByb2NUZXh0IjoiKFdvcmxkIEhlYWx0aCBPcmdhbml6YXRpb24sIDIwMjMpIiwibWFudWFsT3ZlcnJpZGVUZXh0IjoiIn0sImNpdGF0aW9uSXRlbXMiOlt7ImlkIjoiZWE5MzUxMzktYmU3OS0zZTY1LTkwYTctODU0ODRhNzJlMjI5IiwiaXRlbURhdGEiOnsidHlwZSI6IndlYnBhZ2UiLCJpZCI6ImVhOTM1MTM5LWJlNzktM2U2NS05MGE3LTg1NDg0YTcyZTIyOSIsInRpdGxlIjoiQ29sb3JlY3RhbCBjYW5jZXIiLCJhdXRob3IiOlt7ImZhbWlseSI6IldvcmxkIEhlYWx0aCBPcmdhbml6YXRpb24iLCJnaXZlbiI6IiIsInBhcnNlLW5hbWVzIjpmYWxzZSwiZHJvcHBpbmctcGFydGljbGUiOiIiLCJub24tZHJvcHBpbmctcGFydGljbGUiOiIifV0sImFjY2Vzc2VkIjp7ImRhdGUtcGFydHMiOltbMjAyNCw0LDE0XV19LCJVUkwiOiJodHRwczovL3d3dy53aG8uaW50L25ld3Mtcm9vbS9mYWN0LXNoZWV0cy9kZXRhaWwvY29sb3JlY3RhbC1jYW5jZXIiLCJpc3N1ZWQiOnsiZGF0ZS1wYXJ0cyI6W1syMDIzLDcsMTFdXX0sImNvbnRhaW5lci10aXRsZS1zaG9ydCI6IiJ9LCJpc1RlbXBvcmFyeSI6ZmFsc2UsInN1cHByZXNzLWF1dGhvciI6ZmFsc2UsImNvbXBvc2l0ZSI6ZmFsc2UsImF1dGhvci1vbmx5IjpmYWxzZX1dfQ==&quot;,&quot;citationItems&quot;:[{&quot;id&quot;:&quot;ea935139-be79-3e65-90a7-85484a72e229&quot;,&quot;itemData&quot;:{&quot;type&quot;:&quot;webpage&quot;,&quot;id&quot;:&quot;ea935139-be79-3e65-90a7-85484a72e229&quot;,&quot;title&quot;:&quot;Colorectal cancer&quot;,&quot;author&quot;:[{&quot;family&quot;:&quot;World Health Organization&quot;,&quot;given&quot;:&quot;&quot;,&quot;parse-names&quot;:false,&quot;dropping-particle&quot;:&quot;&quot;,&quot;non-dropping-particle&quot;:&quot;&quot;}],&quot;accessed&quot;:{&quot;date-parts&quot;:[[2024,4,14]]},&quot;URL&quot;:&quot;https://www.who.int/news-room/fact-sheets/detail/colorectal-cancer&quot;,&quot;issued&quot;:{&quot;date-parts&quot;:[[2023,7,11]]},&quot;container-title-short&quot;:&quot;&quot;},&quot;isTemporary&quot;:false,&quot;suppress-author&quot;:false,&quot;composite&quot;:false,&quot;author-only&quot;:false}]},{&quot;citationID&quot;:&quot;MENDELEY_CITATION_ea7290a4-89d0-4771-853c-b8e21693725d&quot;,&quot;properties&quot;:{&quot;noteIndex&quot;:0},&quot;isEdited&quot;:false,&quot;manualOverride&quot;:{&quot;isManuallyOverridden&quot;:false,&quot;citeprocText&quot;:&quot;(Han et al., 2024)&quot;,&quot;manualOverrideText&quot;:&quot;&quot;},&quot;citationTag&quot;:&quot;MENDELEY_CITATION_v3_eyJjaXRhdGlvbklEIjoiTUVOREVMRVlfQ0lUQVRJT05fZWE3MjkwYTQtODlkMC00NzcxLTg1M2MtYjhlMjE2OTM3MjVkIiwicHJvcGVydGllcyI6eyJub3RlSW5kZXgiOjB9LCJpc0VkaXRlZCI6ZmFsc2UsIm1hbnVhbE92ZXJyaWRlIjp7ImlzTWFudWFsbHlPdmVycmlkZGVuIjpmYWxzZSwiY2l0ZXByb2NUZXh0IjoiKEhhbiBldCBhbC4sIDIwMjQpIiwibWFudWFsT3ZlcnJpZGVUZXh0IjoiIn0sImNpdGF0aW9uSXRlbXMiOlt7ImlkIjoiMzJiOGVmYjAtZjRlYi0zNDA0LWFiYTUtYjdiZjQ4YzI4NzBjIiwiaXRlbURhdGEiOnsidHlwZSI6ImFydGljbGUtam91cm5hbCIsImlkIjoiMzJiOGVmYjAtZjRlYi0zNDA0LWFiYTUtYjdiZjQ4YzI4NzBjIiwidGl0bGUiOiJFZmZlY3RpdmVuZXNzIG9mIHNpZ21vaWRvc2NvcHkgb3IgY29sb25vc2NvcHkgc2NyZWVuaW5nIG9uIGNvbG9yZWN0YWwgY2FuY2VyIGluY2lkZW5jZSBhbmQgbW9ydGFsaXR5OiBhIHN5c3RlbWF0aWMgcmV2aWV3IGFuZCBtZXRhLWFuYWx5c2lzIG9mIHJhbmRvbWl6ZWQgY29udHJvbGxlZCB0cmlhbCIsImF1dGhvciI6W3siZmFtaWx5IjoiSGFuIiwiZ2l2ZW4iOiJDaHVueWFuZyIsInBhcnNlLW5hbWVzIjpmYWxzZSwiZHJvcHBpbmctcGFydGljbGUiOiIiLCJub24tZHJvcHBpbmctcGFydGljbGUiOiIifSx7ImZhbWlseSI6Ild1IiwiZ2l2ZW4iOiJGYW4iLCJwYXJzZS1uYW1lcyI6ZmFsc2UsImRyb3BwaW5nLXBhcnRpY2xlIjoiIiwibm9uLWRyb3BwaW5nLXBhcnRpY2xlIjoiIn0seyJmYW1pbHkiOiJYdSIsImdpdmVuIjoiSmlhbiIsInBhcnNlLW5hbWVzIjpmYWxzZSwiZHJvcHBpbmctcGFydGljbGUiOiIiLCJub24tZHJvcHBpbmctcGFydGljbGUiOiIifV0sImNvbnRhaW5lci10aXRsZSI6IkZyb250aWVycyBpbiBPbmNvbG9neSIsImNvbnRhaW5lci10aXRsZS1zaG9ydCI6IkZyb250IE9uY29sIiwiYWNjZXNzZWQiOnsiZGF0ZS1wYXJ0cyI6W1syMDI0LDUsMjFdXX0sIkRPSSI6IjEwLjMzODkvRk9OQy4yMDI0LjEzNjQ5MjMvQklCVEVYIiwiSVNTTiI6IjIyMzQ5NDNYIiwiVVJMIjoiaHR0cHM6Ly93d3cuY3JkLnlvcmsuYWMudWsvUFJPU1BFUk8vLCIsImlzc3VlZCI6eyJkYXRlLXBhcnRzIjpbWzIwMjQsMywxNF1dfSwicGFnZSI6IjEzNjQ5MjMiLCJhYnN0cmFjdCI6Ik9iamVjdGl2ZXM6IFdlIGNvbmR1Y3RlZCBhIGNvbXByZWhlbnNpdmUgYW5hbHlzaXMgdG8gY29tcGFyZSBjb2xvbm9zY29weSBhbmQgc2lnbW9pZG9zY29weSB3aXRoIHN0YW5kYXJkIGNhcmUgb3IgZmVjYWwgaW1tdW5vY2hlbWlzdHJ5IHJlZ2FyZGluZyBjb2xvcmVjdGFsIGNhbmNlciBpbmNpZGVuY2UgYW5kIG1vcnRhbGl0eSByaXNrLiBNZXRob2RzOiBVbnRpbCBBdWd1c3QgMjAyMywgbGl0ZXJhdHVyZSBmcm9tIFB1Yk1lZCwgRW1iYXNlLCBXZWIgb2YgU2NpZW5jZSwgYW5kIENvY2hyYW5lIHdhcyBzeXN0ZW1hdGljYWxseSByZXZpZXdlZC4gV2UgZXhhbWluZWQgdGhlIGltcGFjdCBvZiBjb2xvbm9zY29weSBvciBzaWdtb2lkb3Njb3B5IHZlcnN1cyBzdGFuZGFyZCBjYXJlIG9uIGNvbG9yZWN0YWwgY2FuY2VyIG91dGNvbWVzLCBpbmNsdWRpbmcgaW5jaWRlbmNlLCBjYW5jZXItc3BlY2lmaWMgbW9ydGFsaXR5LCBhbmQgb3ZlcmFsbCBtb3J0YWxpdHkuIFJlc3VsdHM6IEFtb25nIDQsMjY1IHNjcmVlbmVkIGFydGljbGVzLCBkYXRhIGZyb20gc2V2ZW4gcmFuZG9taXplZCBjb250cm9sbGVkIHRyaWFscyAoaW52b2x2aW5nIDY2MywzMTkgcGFydGljaXBhbnRzKSB3ZXJlIGFuYWx5emVkLiBUaGUgaW50ZXJ2ZW50aW9uIGdyb3VwIChjb2xvbm9zY29weSBvciBzaWdtb2lkb3Njb3B5KSBjb25zaXN0ZWQgb2YgMjU4LDkzOCBwYXJ0aWNpcGFudHMsIHdoaWxlIHRoZSBjb250cm9sIGdyb3VwIHJlY2VpdmVkIHN0YW5kYXJkIGNhcmUgb3IgZmVjYWwgaW1tdW5vY2hlbWljYWwgdGVzdGluZywgdG90YWxpbmcgNDA0LDM4MSBwYXJ0aWNpcGFudHMsIHdpdGggYm90aCBncm91cHMgaGF2aW5nIGF2ZXJhZ2UgY29sb3JlY3RhbCBjYW5jZXIgcmlzaywgd2l0aG91dCBjb25mb3VuZGVycy4gUG9vbGVkIGFuYWx5c2VzIGluZGljYXRlZCBhIDIwJSByZWR1Y3Rpb24gaW4gY29sb3JlY3RhbCBjYW5jZXIgaW5jaWRlbmNlIChSUjogMC44MCwgOTUlIENJOiAwLjc3LTAuODMpIGFuZCBhIDI2JSBkZWNyZWFzZSBpbiBjb2xvcmVjdGFsIGNhbmNlciBtb3J0YWxpdHkgKFJSOiAwLjc0LCA5NSUgQ0k6IDAuNjktMC44MCkgaW4gdGhlIGludGVydmVudGlvbiBncm91cCBjb21wYXJlZCB0byBzdGFuZGFyZCBjYXJlLiBBbGwtY2F1c2UgbW9ydGFsaXR5IHJlbWFpbmVkIHVuY2hhbmdlZCAoUlI6IDEuMDMsIDk1JSBDSTogMC45OS0xLjA3KS4gU3ViZ3JvdXAgYW5hbHlzaXMgZmF2b3JlZCBzaWdtb2lkb3Njb3B5IGluIHJlZHVjaW5nIGNvbG9yZWN0YWwgY2FuY2VyIG1vcmJpZGl0eSBhbmQgbW9ydGFsaXR5LiBDb25jbHVzaW9uOiBUaGlzIG1ldGEtYW5hbHlzaXMgb2YgcmFuZG9taXplZCBjb250cm9sbGVkIHRyaWFscyB1bmRlcnNjb3JlcyB0aGUgZWZmZWN0aXZlbmVzcyBvZiBjb2xvbm9zY29weSBhbmQsIG5vdGFibHksIHNpZ21vaWRvc2NvcHkgaW4gcmVkdWNpbmcgY29sb3JlY3RhbCBjYW5jZXIgaW5jaWRlbmNlIGFuZCBtb3J0YWxpdHkgYW1vbmcgYXZlcmFnZS1yaXNrIHBvcHVsYXRpb25zLiBJbiBjb21wYXJpc29uIHRvIGZlY2FsIGltbXVub2NoZW1pY2FsIHRlc3RpbmcsIGJvdGggY29sb25vc2NvcHkgYW5kIHNpZ21vaWRvc2NvcHkgZGlkIG5vdCBzaWduaWZpY2FudGx5IGltcGFjdCBjb2xvcmVjdGFsIGNhbmNlciBpbmNpZGVuY2UgYW5kIG1vcnRhbGl0eSBpbiB0aGlzIHBvcHVsYXRpb24uIFN5c3RlbWF0aWMgcmV2aWV3IHJlZ2lzdHJhdGlvbjogaHR0cHM6Ly93d3cuY3JkLnlvcmsuYWMudWsvUFJPU1BFUk8vLCBpZGVudGlmaWVyIENSRDQyMDIzNDYwMDA3LiIsInB1Ymxpc2hlciI6IkZyb250aWVycyBNZWRpYSBTQSIsInZvbHVtZSI6IjE0In0sImlzVGVtcG9yYXJ5IjpmYWxzZX1dfQ==&quot;,&quot;citationItems&quot;:[{&quot;id&quot;:&quot;32b8efb0-f4eb-3404-aba5-b7bf48c2870c&quot;,&quot;itemData&quot;:{&quot;type&quot;:&quot;article-journal&quot;,&quot;id&quot;:&quot;32b8efb0-f4eb-3404-aba5-b7bf48c2870c&quot;,&quot;title&quot;:&quot;Effectiveness of sigmoidoscopy or colonoscopy screening on colorectal cancer incidence and mortality: a systematic review and meta-analysis of randomized controlled trial&quot;,&quot;author&quot;:[{&quot;family&quot;:&quot;Han&quot;,&quot;given&quot;:&quot;Chunyang&quot;,&quot;parse-names&quot;:false,&quot;dropping-particle&quot;:&quot;&quot;,&quot;non-dropping-particle&quot;:&quot;&quot;},{&quot;family&quot;:&quot;Wu&quot;,&quot;given&quot;:&quot;Fan&quot;,&quot;parse-names&quot;:false,&quot;dropping-particle&quot;:&quot;&quot;,&quot;non-dropping-particle&quot;:&quot;&quot;},{&quot;family&quot;:&quot;Xu&quot;,&quot;given&quot;:&quot;Jian&quot;,&quot;parse-names&quot;:false,&quot;dropping-particle&quot;:&quot;&quot;,&quot;non-dropping-particle&quot;:&quot;&quot;}],&quot;container-title&quot;:&quot;Frontiers in Oncology&quot;,&quot;container-title-short&quot;:&quot;Front Oncol&quot;,&quot;accessed&quot;:{&quot;date-parts&quot;:[[2024,5,21]]},&quot;DOI&quot;:&quot;10.3389/FONC.2024.1364923/BIBTEX&quot;,&quot;ISSN&quot;:&quot;2234943X&quot;,&quot;URL&quot;:&quot;https://www.crd.york.ac.uk/PROSPERO/,&quot;,&quot;issued&quot;:{&quot;date-parts&quot;:[[2024,3,14]]},&quot;page&quot;:&quot;1364923&quot;,&quot;abstract&quot;:&quot;Objectives: We conducted a comprehensive analysis to compare colonoscopy and sigmoidoscopy with standard care or fecal immunochemistry regarding colorectal cancer incidence and mortality risk. Methods: Until August 2023, literature from PubMed, Embase, Web of Science, and Cochrane was systematically reviewed. We examined the impact of colonoscopy or sigmoidoscopy versus standard care on colorectal cancer outcomes, including incidence, cancer-specific mortality, and overall mortality. Results: Among 4,265 screened articles, data from seven randomized controlled trials (involving 663,319 participants) were analyzed. The intervention group (colonoscopy or sigmoidoscopy) consisted of 258,938 participants, while the control group received standard care or fecal immunochemical testing, totaling 404,381 participants, with both groups having average colorectal cancer risk, without confounders. Pooled analyses indicated a 20% reduction in colorectal cancer incidence (RR: 0.80, 95% CI: 0.77-0.83) and a 26% decrease in colorectal cancer mortality (RR: 0.74, 95% CI: 0.69-0.80) in the intervention group compared to standard care. All-cause mortality remained unchanged (RR: 1.03, 95% CI: 0.99-1.07). Subgroup analysis favored sigmoidoscopy in reducing colorectal cancer morbidity and mortality. Conclusion: This meta-analysis of randomized controlled trials underscores the effectiveness of colonoscopy and, notably, sigmoidoscopy in reducing colorectal cancer incidence and mortality among average-risk populations. In comparison to fecal immunochemical testing, both colonoscopy and sigmoidoscopy did not significantly impact colorectal cancer incidence and mortality in this population. Systematic review registration: https://www.crd.york.ac.uk/PROSPERO/, identifier CRD42023460007.&quot;,&quot;publisher&quot;:&quot;Frontiers Media SA&quot;,&quot;volume&quot;:&quot;14&quot;},&quot;isTemporary&quot;:false}]},{&quot;citationID&quot;:&quot;MENDELEY_CITATION_bc891cd9-e54a-4f6f-bc94-5c709fa2f169&quot;,&quot;properties&quot;:{&quot;noteIndex&quot;:0},&quot;isEdited&quot;:false,&quot;manualOverride&quot;:{&quot;isManuallyOverridden&quot;:false,&quot;citeprocText&quot;:&quot;(The American Cancer Society, 2023)&quot;,&quot;manualOverrideText&quot;:&quot;&quot;},&quot;citationTag&quot;:&quot;MENDELEY_CITATION_v3_eyJjaXRhdGlvbklEIjoiTUVOREVMRVlfQ0lUQVRJT05fYmM4OTFjZDktZTU0YS00ZjZmLWJjOTQtNWM3MDlmYTJmMTY5IiwicHJvcGVydGllcyI6eyJub3RlSW5kZXgiOjB9LCJpc0VkaXRlZCI6ZmFsc2UsIm1hbnVhbE92ZXJyaWRlIjp7ImlzTWFudWFsbHlPdmVycmlkZGVuIjpmYWxzZSwiY2l0ZXByb2NUZXh0IjoiKFRoZSBBbWVyaWNhbiBDYW5jZXIgU29jaWV0eSwgMjAyMykiLCJtYW51YWxPdmVycmlkZVRleHQiOiIifSwiY2l0YXRpb25JdGVtcyI6W3siaWQiOiIxYzA5YzgyNy0yZWNkLTM3ZGUtYWNlOS03MmNiNzViMmVkMjMiLCJpdGVtRGF0YSI6eyJ0eXBlIjoid2VicGFnZSIsImlkIjoiMWMwOWM4MjctMmVjZC0zN2RlLWFjZTktNzJjYjc1YjJlZDIzIiwidGl0bGUiOiJXaGF0IGlzIENvbG9ub3Njb3B5PyB8IEhvdyBpcyBhIENvbG9ub3Njb3B5IERvbmU/IHwgQW1lcmljYW4gQ2FuY2VyIFNvY2lldHkiLCJhdXRob3IiOlt7ImZhbWlseSI6IlRoZSBBbWVyaWNhbiBDYW5jZXIgU29jaWV0eSIsImdpdmVuIjoiIiwicGFyc2UtbmFtZXMiOmZhbHNlLCJkcm9wcGluZy1wYXJ0aWNsZSI6IiIsIm5vbi1kcm9wcGluZy1wYXJ0aWNsZSI6IiJ9XSwiYWNjZXNzZWQiOnsiZGF0ZS1wYXJ0cyI6W1syMDI0LDQsMTRdXX0sIlVSTCI6Imh0dHBzOi8vd3d3LmNhbmNlci5vcmcvY2FuY2VyL2RpYWdub3Npcy1zdGFnaW5nL3Rlc3RzL2VuZG9zY29weS9jb2xvbm9zY29weS5odG1sIiwiaXNzdWVkIjp7ImRhdGUtcGFydHMiOltbMjAyMywxMCwzXV19LCJjb250YWluZXItdGl0bGUtc2hvcnQiOiIifSwiaXNUZW1wb3JhcnkiOmZhbHNlLCJzdXBwcmVzcy1hdXRob3IiOmZhbHNlLCJjb21wb3NpdGUiOmZhbHNlLCJhdXRob3Itb25seSI6ZmFsc2V9XX0=&quot;,&quot;citationItems&quot;:[{&quot;id&quot;:&quot;1c09c827-2ecd-37de-ace9-72cb75b2ed23&quot;,&quot;itemData&quot;:{&quot;type&quot;:&quot;webpage&quot;,&quot;id&quot;:&quot;1c09c827-2ecd-37de-ace9-72cb75b2ed23&quot;,&quot;title&quot;:&quot;What is Colonoscopy? | How is a Colonoscopy Done? | American Cancer Society&quot;,&quot;author&quot;:[{&quot;family&quot;:&quot;The American Cancer Society&quot;,&quot;given&quot;:&quot;&quot;,&quot;parse-names&quot;:false,&quot;dropping-particle&quot;:&quot;&quot;,&quot;non-dropping-particle&quot;:&quot;&quot;}],&quot;accessed&quot;:{&quot;date-parts&quot;:[[2024,4,14]]},&quot;URL&quot;:&quot;https://www.cancer.org/cancer/diagnosis-staging/tests/endoscopy/colonoscopy.html&quot;,&quot;issued&quot;:{&quot;date-parts&quot;:[[2023,10,3]]},&quot;container-title-short&quot;:&quot;&quot;},&quot;isTemporary&quot;:false,&quot;suppress-author&quot;:false,&quot;composite&quot;:false,&quot;author-only&quot;:false}]},{&quot;citationID&quot;:&quot;MENDELEY_CITATION_32fc3b17-89a8-4ba8-a871-03eccd07fbd6&quot;,&quot;properties&quot;:{&quot;noteIndex&quot;:0},&quot;isEdited&quot;:false,&quot;manualOverride&quot;:{&quot;isManuallyOverridden&quot;:false,&quot;citeprocText&quot;:&quot;(Park &amp;#38; Cha, 2022)&quot;,&quot;manualOverrideText&quot;:&quot;&quot;},&quot;citationTag&quot;:&quot;MENDELEY_CITATION_v3_eyJjaXRhdGlvbklEIjoiTUVOREVMRVlfQ0lUQVRJT05fMzJmYzNiMTctODlhOC00YmE4LWE4NzEtMDNlY2NkMDdmYmQ2IiwicHJvcGVydGllcyI6eyJub3RlSW5kZXgiOjB9LCJpc0VkaXRlZCI6ZmFsc2UsIm1hbnVhbE92ZXJyaWRlIjp7ImlzTWFudWFsbHlPdmVycmlkZGVuIjpmYWxzZSwiY2l0ZXByb2NUZXh0IjoiKFBhcmsgJiMzODsgQ2hhLCAyMDIyKSIsIm1hbnVhbE92ZXJyaWRlVGV4dCI6IiJ9LCJjaXRhdGlvbkl0ZW1zIjpbeyJpZCI6Ijg4YjY3MzVhLTEzOWItM2RkNi1hMTRiLTU4NjA5OGU5YzhkMiIsIml0ZW1EYXRhIjp7InR5cGUiOiJhcnRpY2xlLWpvdXJuYWwiLCJpZCI6Ijg4YjY3MzVhLTEzOWItM2RkNi1hMTRiLTU4NjA5OGU5YzhkMiIsInRpdGxlIjoiUXVhbGl0eSBpbmRpY2F0b3JzIGluIGNvbG9ub3Njb3B5OiB0aGUgY2hhc20gYmV0d2VlbiBpZGVhbCBhbmQgcmVhbGl0eSIsImF1dGhvciI6W3siZmFtaWx5IjoiUGFyayIsImdpdmVuIjoiU3UgQmVlIiwicGFyc2UtbmFtZXMiOmZhbHNlLCJkcm9wcGluZy1wYXJ0aWNsZSI6IiIsIm5vbi1kcm9wcGluZy1wYXJ0aWNsZSI6IiJ9LHsiZmFtaWx5IjoiQ2hhIiwiZ2l2ZW4iOiJKYWUgTXl1bmciLCJwYXJzZS1uYW1lcyI6ZmFsc2UsImRyb3BwaW5nLXBhcnRpY2xlIjoiIiwibm9uLWRyb3BwaW5nLXBhcnRpY2xlIjoiIn1dLCJjb250YWluZXItdGl0bGUiOiJDbGluaWNhbCBFbmRvc2NvcHkiLCJjb250YWluZXItdGl0bGUtc2hvcnQiOiJDbGluIEVuZG9zYyIsImFjY2Vzc2VkIjp7ImRhdGUtcGFydHMiOltbMjAyNCw0LDE0XV19LCJET0kiOiIxMC41OTQ2L0NFLjIwMjIuMDM3IiwiSVNTTiI6IjIyMzQtMjQwMCIsIlVSTCI6Imh0dHA6Ly9lLWNlLm9yZy9qb3VybmFsL3ZpZXcucGhwP2RvaT0xMC41OTQ2L2NlLjIwMjIuMDM3IiwiaXNzdWVkIjp7ImRhdGUtcGFydHMiOltbMjAyMiw1LDFdXX0sInBhZ2UiOiIzMzItMzM4IiwiYWJzdHJhY3QiOiJDb250aW51b3VzIG1lYXN1cmVtZW50IG9mIHF1YWxpdHkgaW5kaWNhdG9ycyAoUUlzKSBzaG91bGQgYmUgYSByb3V0aW5lIHBhcnQgb2YgY29sb25vc2NvcHksIGFzIGEgd2lkZSB2YXJpYXRpb24gc3RpbGwgZXhpc3RzIGluIHRoZSBwZXJmb3JtYW5jZSBhbmQgcXVhbGl0eSBsZXZlbHMgb2YgY29sb25vc2NvcHkgaW4gS29yZWEuIEFtb25nIHRoZSBtYW55IFFJcyBvZiBjb2xvbm9zY29weSwgdGhlIGFkZW5vbWEgZGV0ZWN0aW9uIHJhdGUsIGF2ZXJhZ2Ugd2l0aGRyYXdhbCB0aW1lLCBib3dlbCBwcmVwYXJhdGlvbiBhZGVxdWFjeSwgYW5kIGNlY2FsIGludHViYXRpb24gcmF0ZSBzaG91bGQgYmUgbW9uaXRvcmVkIGluIGRhaWx5IGNsaW5pY2FsIHByYWN0aWNlIHRvIGltcHJvdmUgdGhlIHF1YWxpdHkgb2YgdGhlIHByb2NlZHVyZS4gVGhlIGFkZW5vbWEgZGV0ZWN0aW9uIHJhdGUgaXMgdGhlIGJlc3QgaW5kaWNhdG9yIG9mIHRoZSBxdWFsaXR5IG9mIGNvbG9ub3Njb3B5OyBob3dldmVyLCBpdCBoYXMgbWFueSBsaW1pdGF0aW9ucyBmb3IgdW5pdmVyc2FsIHVzZSBpbiBkYWlseSBwcmFjdGljZS4gV2l0aCB0aGUgZGV2ZWxvcG1lbnQgb2YgbmF0dXJhbCBsYW5ndWFnZSBwcm9jZXNzaW5nLCB0aGUgYWRlbm9tYSBkZXRlY3Rpb24gcmF0ZSBpcyBleHBlY3RlZCB0byBiZWNvbWUgbW9yZSBlZmZlY3RpdmUgYW5kIHVzZWZ1bC4gSXQgaXMgaW1wb3J0YW50IHRoYXQgY29sb25vc2NvcGlzdHMgZG8gbm90IHN0cmljdGx5IGFuZCBtZWNoYW5pY2FsbHkgbWFpbnRhaW4gYW4gYXZlcmFnZSB3aXRoZHJhd2FsIHRpbWUgb2YgNiBtaW51dGVzIGJ1dCBpbnN0ZWFkIHBlcmZvcm0gY2FyZWZ1bCBjb2xvbm9zY29weSB0byBtYXhpbWFsbHkgZXhwb3NlIHRoZSBjb2xvbmljIG11Y29zYSB3aXRoIGEgd2l0aGRyYXdhbCB0aW1lIG9mIGF0IGxlYXN0IDYgbWludXRlcy4gVG8gYWNoaWV2ZSBhZGVxdWF0ZSBib3dlbCBwcmVwYXJhdGlvbiwgZG9jdW1lbnRhdGlvbiBvZiBib3dlbCBwcmVwYXJhdGlvbiB3aXRoIHRoZSBCb3N0b24gQm93ZWwgUHJlcGFyYXRpb24gU2NhbGUgKEJCUFMpIHNob3VsZCBiZSBhIHJvdXRpbmUgcGFydCBvZiBjb2xvbm9zY29weS4gV2hlbiBjb2xvbm9zY29waXN0cyByb3V0aW5lbHkgZm9sbG93ZWQgdGhlIGJvd2VsIHByZXBhcmF0aW9uIHByb3RvY29scywg4omlODUlIG9mIG91dHBhdGllbnQgc2NyZWVuaW5nIGNvbG9ub3Njb3BpZXMgaGFkIGEgQkJQUyBzY29yZSBvZiDiiaU2LiBJbiBhZGRpdGlvbiwgdGhlIGNlY2FsIGludHViYXRpb24gcmF0ZSBzaG91bGQgYmUg4omlOTUlIG9mIGFsbCBzY3JlZW5pbmcgY29sb25vc2NvcGllcy4gVGhlIGZpcnN0IHN0ZXAgaW4gaW1wcm92aW5nIGNvbG9ub3Njb3B5IHF1YWxpdHkgaW4gS29yZWEgaXMgdG8gYXBwbHkgdGhlc2Uga2V5IHBlcmZvcm1hbmNlIG1lYXN1cmVtZW50cyBpbiBjbGluaWNhbCBwcmFjdGljZS4iLCJwdWJsaXNoZXIiOiJLb3JlYW4gU29jaWV0eSBvZiBHYXN0cm9pbnRlc3RpbmFsIEVuZG9zY29weSIsImlzc3VlIjoiMyIsInZvbHVtZSI6IjU1In0sImlzVGVtcG9yYXJ5IjpmYWxzZSwic3VwcHJlc3MtYXV0aG9yIjpmYWxzZSwiY29tcG9zaXRlIjpmYWxzZSwiYXV0aG9yLW9ubHkiOmZhbHNlfV19&quot;,&quot;citationItems&quot;:[{&quot;id&quot;:&quot;88b6735a-139b-3dd6-a14b-586098e9c8d2&quot;,&quot;itemData&quot;:{&quot;type&quot;:&quot;article-journal&quot;,&quot;id&quot;:&quot;88b6735a-139b-3dd6-a14b-586098e9c8d2&quot;,&quot;title&quot;:&quot;Quality indicators in colonoscopy: the chasm between ideal and reality&quot;,&quot;author&quot;:[{&quot;family&quot;:&quot;Park&quot;,&quot;given&quot;:&quot;Su Bee&quot;,&quot;parse-names&quot;:false,&quot;dropping-particle&quot;:&quot;&quot;,&quot;non-dropping-particle&quot;:&quot;&quot;},{&quot;family&quot;:&quot;Cha&quot;,&quot;given&quot;:&quot;Jae Myung&quot;,&quot;parse-names&quot;:false,&quot;dropping-particle&quot;:&quot;&quot;,&quot;non-dropping-particle&quot;:&quot;&quot;}],&quot;container-title&quot;:&quot;Clinical Endoscopy&quot;,&quot;container-title-short&quot;:&quot;Clin Endosc&quot;,&quot;accessed&quot;:{&quot;date-parts&quot;:[[2024,4,14]]},&quot;DOI&quot;:&quot;10.5946/CE.2022.037&quot;,&quot;ISSN&quot;:&quot;2234-2400&quot;,&quot;URL&quot;:&quot;http://e-ce.org/journal/view.php?doi=10.5946/ce.2022.037&quot;,&quot;issued&quot;:{&quot;date-parts&quot;:[[2022,5,1]]},&quot;page&quot;:&quot;332-338&quot;,&quot;abstract&quot;:&quot;Continuous measurement of quality indicators (QIs) should be a routine part of colonoscopy, as a wide variation still exists in the performance and quality levels of colonoscopy in Korea. Among the many QIs of colonoscopy, the adenoma detection rate, average withdrawal time, bowel preparation adequacy, and cecal intubation rate should be monitored in daily clinical practice to improve the quality of the procedure. The adenoma detection rate is the best indicator of the quality of colonoscopy; however, it has many limitations for universal use in daily practice. With the development of natural language processing, the adenoma detection rate is expected to become more effective and useful. It is important that colonoscopists do not strictly and mechanically maintain an average withdrawal time of 6 minutes but instead perform careful colonoscopy to maximally expose the colonic mucosa with a withdrawal time of at least 6 minutes. To achieve adequate bowel preparation, documentation of bowel preparation with the Boston Bowel Preparation Scale (BBPS) should be a routine part of colonoscopy. When colonoscopists routinely followed the bowel preparation protocols, ≥85% of outpatient screening colonoscopies had a BBPS score of ≥6. In addition, the cecal intubation rate should be ≥95% of all screening colonoscopies. The first step in improving colonoscopy quality in Korea is to apply these key performance measurements in clinical practice.&quot;,&quot;publisher&quot;:&quot;Korean Society of Gastrointestinal Endoscopy&quot;,&quot;issue&quot;:&quot;3&quot;,&quot;volume&quot;:&quot;55&quot;},&quot;isTemporary&quot;:false,&quot;suppress-author&quot;:false,&quot;composite&quot;:false,&quot;author-only&quot;:false}]},{&quot;citationID&quot;:&quot;MENDELEY_CITATION_9aabc480-2907-4d2c-9dd3-cb712894bf78&quot;,&quot;properties&quot;:{&quot;noteIndex&quot;:0},&quot;isEdited&quot;:false,&quot;manualOverride&quot;:{&quot;isManuallyOverridden&quot;:false,&quot;citeprocText&quot;:&quot;(Ahmad et al., 2019)&quot;,&quot;manualOverrideText&quot;:&quot;&quot;},&quot;citationTag&quot;:&quot;MENDELEY_CITATION_v3_eyJjaXRhdGlvbklEIjoiTUVOREVMRVlfQ0lUQVRJT05fOWFhYmM0ODAtMjkwNy00ZDJjLTlkZDMtY2I3MTI4OTRiZjc4IiwicHJvcGVydGllcyI6eyJub3RlSW5kZXgiOjB9LCJpc0VkaXRlZCI6ZmFsc2UsIm1hbnVhbE92ZXJyaWRlIjp7ImlzTWFudWFsbHlPdmVycmlkZGVuIjpmYWxzZSwiY2l0ZXByb2NUZXh0IjoiKEFobWFkIGV0IGFsLiwgMjAxOSkiLCJtYW51YWxPdmVycmlkZVRleHQiOiIifSwiY2l0YXRpb25JdGVtcyI6W3siaWQiOiI1YjJkMTIwMi0wOTcxLTM2MzgtYjlhYS1lZThkZGVkYmIzODQiLCJpdGVtRGF0YSI6eyJ0eXBlIjoiYXJ0aWNsZS1qb3VybmFsIiwiaWQiOiI1YjJkMTIwMi0wOTcxLTM2MzgtYjlhYS1lZThkZGVkYmIzODQiLCJ0aXRsZSI6IkFydGlmaWNpYWwgaW50ZWxsaWdlbmNlIGFuZCBjb21wdXRlci1haWRlZCBkaWFnbm9zaXMgaW4gY29sb25vc2NvcHk6IGN1cnJlbnQgZXZpZGVuY2UgYW5kIGZ1dHVyZSBkaXJlY3Rpb25zIiwiYXV0aG9yIjpbeyJmYW1pbHkiOiJBaG1hZCIsImdpdmVuIjoiT21lciBGLiIsInBhcnNlLW5hbWVzIjpmYWxzZSwiZHJvcHBpbmctcGFydGljbGUiOiIiLCJub24tZHJvcHBpbmctcGFydGljbGUiOiIifSx7ImZhbWlseSI6IlNvYXJlcyIsImdpdmVuIjoiQW50b25pbyBTLiIsInBhcnNlLW5hbWVzIjpmYWxzZSwiZHJvcHBpbmctcGFydGljbGUiOiIiLCJub24tZHJvcHBpbmctcGFydGljbGUiOiIifSx7ImZhbWlseSI6Ik1hem9tZW5vcyIsImdpdmVuIjoiRXZhbmdlbG9zIiwicGFyc2UtbmFtZXMiOmZhbHNlLCJkcm9wcGluZy1wYXJ0aWNsZSI6IiIsIm5vbi1kcm9wcGluZy1wYXJ0aWNsZSI6IiJ9LHsiZmFtaWx5IjoiQnJhbmRhbyIsImdpdmVuIjoiUGF0cmljayIsInBhcnNlLW5hbWVzIjpmYWxzZSwiZHJvcHBpbmctcGFydGljbGUiOiIiLCJub24tZHJvcHBpbmctcGFydGljbGUiOiIifSx7ImZhbWlseSI6IlZlZ2EiLCJnaXZlbiI6IlJvc2VyIiwicGFyc2UtbmFtZXMiOmZhbHNlLCJkcm9wcGluZy1wYXJ0aWNsZSI6IiIsIm5vbi1kcm9wcGluZy1wYXJ0aWNsZSI6IiJ9LHsiZmFtaWx5IjoiU2V3YXJkIiwiZ2l2ZW4iOiJFZHdhcmQiLCJwYXJzZS1uYW1lcyI6ZmFsc2UsImRyb3BwaW5nLXBhcnRpY2xlIjoiIiwibm9uLWRyb3BwaW5nLXBhcnRpY2xlIjoiIn0seyJmYW1pbHkiOiJTdG95YW5vdiIsImdpdmVuIjoiRGFuYWlsIiwicGFyc2UtbmFtZXMiOmZhbHNlLCJkcm9wcGluZy1wYXJ0aWNsZSI6IiIsIm5vbi1kcm9wcGluZy1wYXJ0aWNsZSI6IiJ9LHsiZmFtaWx5IjoiQ2hhbmQiLCJnaXZlbiI6Ik1hbmlzaCIsInBhcnNlLW5hbWVzIjpmYWxzZSwiZHJvcHBpbmctcGFydGljbGUiOiIiLCJub24tZHJvcHBpbmctcGFydGljbGUiOiIifSx7ImZhbWlseSI6IkxvdmF0IiwiZ2l2ZW4iOiJMYXVyZW5jZSBCLiIsInBhcnNlLW5hbWVzIjpmYWxzZSwiZHJvcHBpbmctcGFydGljbGUiOiIiLCJub24tZHJvcHBpbmctcGFydGljbGUiOiIifV0sImNvbnRhaW5lci10aXRsZSI6IlRoZSBMYW5jZXQgR2FzdHJvZW50ZXJvbG9neSBhbmQgSGVwYXRvbG9neSIsImNvbnRhaW5lci10aXRsZS1zaG9ydCI6IkxhbmNldCBHYXN0cm9lbnRlcm9sIEhlcGF0b2wiLCJhY2Nlc3NlZCI6eyJkYXRlLXBhcnRzIjpbWzIwMjQsNCwxNF1dfSwiRE9JIjoiMTAuMTAxNi9TMjQ2OC0xMjUzKDE4KTMwMjgyLTYiLCJJU1NOIjoiMjQ2ODEyNTMiLCJQTUlEIjoiMzA1Mjc1ODMiLCJVUkwiOiJodHRwOi8vd3d3LnRoZWxhbmNldC5jb20vYXJ0aWNsZS9TMjQ2ODEyNTMxODMwMjgyNi9mdWxsdGV4dCIsImlzc3VlZCI6eyJkYXRlLXBhcnRzIjpbWzIwMTksMSwxXV19LCJwYWdlIjoiNzEtODAiLCJhYnN0cmFjdCI6IkNvbXB1dGVyLWFpZGVkIGRpYWdub3NpcyBvZmZlcnMgYSBwcm9taXNpbmcgc29sdXRpb24gdG8gcmVkdWNlIHZhcmlhdGlvbiBpbiBjb2xvbm9zY29weSBwZXJmb3JtYW5jZS4gUG9vbGVkIG1pc3MgcmF0ZXMgZm9yIHBvbHlwcyBhcmUgYXMgaGlnaCBhcyAyMiUsIGFuZCBhc3NvY2lhdGVkIGludGVydmFsIGNvbG9yZWN0YWwgY2FuY2VycyBhZnRlciBjb2xvbm9zY29weSBhcmUgb2YgY29uY2Vybi4gT3B0aWNhbCBiaW9wc3ksIHdoZXJlYnkgaW4tdml2byBjbGFzc2lmaWNhdGlvbiBvZiBwb2x5cHMgYmFzZWQgb24gZW5oYW5jZWQgaW1hZ2luZyByZXBsYWNlcyBoaXN0b3BhdGhvbG9neSwgaGFzIG5vdCBiZWVuIGluY29ycG9yYXRlZCBpbnRvIHJvdXRpbmUgcHJhY3RpY2UgYmVjYXVzZSBpdCBpcyBsaW1pdGVkIGJ5IGludGVyb2JzZXJ2ZXIgdmFyaWFiaWxpdHkgYW5kIGdlbmVyYWxseSBvbmx5IG1lZXRzIGFjY2VwdGVkIHN0YW5kYXJkcyBpbiBleHBlcnQgc2V0dGluZ3MuIFJlYWwtdGltZSBkZWNpc2lvbi1zdXBwb3J0IHNvZnR3YXJlIGhhcyBiZWVuIGRldmVsb3BlZCB0byBkZXRlY3QgYW5kIGNoYXJhY3RlcmlzZSBwb2x5cHMsIGFuZCBhbHNvIHRvIG9mZmVyIGZlZWRiYWNrIG9uIHRoZSB0ZWNobmljYWwgcXVhbGl0eSBvZiBpbnNwZWN0aW9uLiBTb21lIG9mIHRoZSBjdXJyZW50IGFsZ29yaXRobXMsIHBhcnRpY3VsYXJseSB3aXRoIHJlY2VudCBhZHZhbmNlcyBpbiBhcnRpZmljaWFsIGludGVsbGlnZW5jZSB0ZWNobmlxdWVzLCBtYXRjaCBodW1hbiBleHBlcnQgcGVyZm9ybWFuY2UgZm9yIG9wdGljYWwgYmlvcHN5LiBJbiB0aGlzIFJldmlldywgd2Ugc3VtbWFyaXNlIHRoZSBldmlkZW5jZSBmb3IgY2xpbmljYWwgYXBwbGljYXRpb25zIG9mIGNvbXB1dGVyLWFpZGVkIGRpYWdub3NpcyBhbmQgYXJ0aWZpY2lhbCBpbnRlbGxpZ2VuY2UgaW4gY29sb25vc2NvcHkuIiwicHVibGlzaGVyIjoiRWxzZXZpZXIgTHRkIiwiaXNzdWUiOiIxIiwidm9sdW1lIjoiNCJ9LCJpc1RlbXBvcmFyeSI6ZmFsc2UsInN1cHByZXNzLWF1dGhvciI6ZmFsc2UsImNvbXBvc2l0ZSI6ZmFsc2UsImF1dGhvci1vbmx5IjpmYWxzZX1dfQ==&quot;,&quot;citationItems&quot;:[{&quot;id&quot;:&quot;5b2d1202-0971-3638-b9aa-ee8ddedbb384&quot;,&quot;itemData&quot;:{&quot;type&quot;:&quot;article-journal&quot;,&quot;id&quot;:&quot;5b2d1202-0971-3638-b9aa-ee8ddedbb384&quot;,&quot;title&quot;:&quot;Artificial intelligence and computer-aided diagnosis in colonoscopy: current evidence and future directions&quot;,&quot;author&quot;:[{&quot;family&quot;:&quot;Ahmad&quot;,&quot;given&quot;:&quot;Omer F.&quot;,&quot;parse-names&quot;:false,&quot;dropping-particle&quot;:&quot;&quot;,&quot;non-dropping-particle&quot;:&quot;&quot;},{&quot;family&quot;:&quot;Soares&quot;,&quot;given&quot;:&quot;Antonio S.&quot;,&quot;parse-names&quot;:false,&quot;dropping-particle&quot;:&quot;&quot;,&quot;non-dropping-particle&quot;:&quot;&quot;},{&quot;family&quot;:&quot;Mazomenos&quot;,&quot;given&quot;:&quot;Evangelos&quot;,&quot;parse-names&quot;:false,&quot;dropping-particle&quot;:&quot;&quot;,&quot;non-dropping-particle&quot;:&quot;&quot;},{&quot;family&quot;:&quot;Brandao&quot;,&quot;given&quot;:&quot;Patrick&quot;,&quot;parse-names&quot;:false,&quot;dropping-particle&quot;:&quot;&quot;,&quot;non-dropping-particle&quot;:&quot;&quot;},{&quot;family&quot;:&quot;Vega&quot;,&quot;given&quot;:&quot;Roser&quot;,&quot;parse-names&quot;:false,&quot;dropping-particle&quot;:&quot;&quot;,&quot;non-dropping-particle&quot;:&quot;&quot;},{&quot;family&quot;:&quot;Seward&quot;,&quot;given&quot;:&quot;Edward&quot;,&quot;parse-names&quot;:false,&quot;dropping-particle&quot;:&quot;&quot;,&quot;non-dropping-particle&quot;:&quot;&quot;},{&quot;family&quot;:&quot;Stoyanov&quot;,&quot;given&quot;:&quot;Danail&quot;,&quot;parse-names&quot;:false,&quot;dropping-particle&quot;:&quot;&quot;,&quot;non-dropping-particle&quot;:&quot;&quot;},{&quot;family&quot;:&quot;Chand&quot;,&quot;given&quot;:&quot;Manish&quot;,&quot;parse-names&quot;:false,&quot;dropping-particle&quot;:&quot;&quot;,&quot;non-dropping-particle&quot;:&quot;&quot;},{&quot;family&quot;:&quot;Lovat&quot;,&quot;given&quot;:&quot;Laurence B.&quot;,&quot;parse-names&quot;:false,&quot;dropping-particle&quot;:&quot;&quot;,&quot;non-dropping-particle&quot;:&quot;&quot;}],&quot;container-title&quot;:&quot;The Lancet Gastroenterology and Hepatology&quot;,&quot;container-title-short&quot;:&quot;Lancet Gastroenterol Hepatol&quot;,&quot;accessed&quot;:{&quot;date-parts&quot;:[[2024,4,14]]},&quot;DOI&quot;:&quot;10.1016/S2468-1253(18)30282-6&quot;,&quot;ISSN&quot;:&quot;24681253&quot;,&quot;PMID&quot;:&quot;30527583&quot;,&quot;URL&quot;:&quot;http://www.thelancet.com/article/S2468125318302826/fulltext&quot;,&quot;issued&quot;:{&quot;date-parts&quot;:[[2019,1,1]]},&quot;page&quot;:&quot;71-80&quot;,&quot;abstract&quot;:&quot;Computer-aided diagnosis offers a promising solution to reduce variation in colonoscopy performance. Pooled miss rates for polyps are as high as 22%, and associated interval colorectal cancers after colonoscopy are of concern. Optical biopsy, whereby in-vivo classification of polyps based on enhanced imaging replaces histopathology, has not been incorporated into routine practice because it is limited by interobserver variability and generally only meets accepted standards in expert settings. Real-time decision-support software has been developed to detect and characterise polyps, and also to offer feedback on the technical quality of inspection. Some of the current algorithms, particularly with recent advances in artificial intelligence techniques, match human expert performance for optical biopsy. In this Review, we summarise the evidence for clinical applications of computer-aided diagnosis and artificial intelligence in colonoscopy.&quot;,&quot;publisher&quot;:&quot;Elsevier Ltd&quot;,&quot;issue&quot;:&quot;1&quot;,&quot;volume&quot;:&quot;4&quot;},&quot;isTemporary&quot;:false,&quot;suppress-author&quot;:false,&quot;composite&quot;:false,&quot;author-only&quot;:false}]},{&quot;citationID&quot;:&quot;MENDELEY_CITATION_9346e19c-a0d0-4eb4-8f1c-19b1355e8767&quot;,&quot;properties&quot;:{&quot;noteIndex&quot;:0},&quot;isEdited&quot;:false,&quot;manualOverride&quot;:{&quot;isManuallyOverridden&quot;:false,&quot;citeprocText&quot;:&quot;(Tomar, 2021)&quot;,&quot;manualOverrideText&quot;:&quot;&quot;},&quot;citationTag&quot;:&quot;MENDELEY_CITATION_v3_eyJjaXRhdGlvbklEIjoiTUVOREVMRVlfQ0lUQVRJT05fOTM0NmUxOWMtYTBkMC00ZWI0LThmMWMtMTliMTM1NWU4NzY3IiwicHJvcGVydGllcyI6eyJub3RlSW5kZXgiOjB9LCJpc0VkaXRlZCI6ZmFsc2UsIm1hbnVhbE92ZXJyaWRlIjp7ImlzTWFudWFsbHlPdmVycmlkZGVuIjpmYWxzZSwiY2l0ZXByb2NUZXh0IjoiKFRvbWFyLCAyMDIxKSIsIm1hbnVhbE92ZXJyaWRlVGV4dCI6IiJ9LCJjaXRhdGlvbkl0ZW1zIjpbeyJpZCI6IjM2OTc4MGZhLTg3YTgtMzlkMS04NGRhLTQ2YmM1MmU0Mzc4ZSIsIml0ZW1EYXRhIjp7InR5cGUiOiJhcnRpY2xlLWpvdXJuYWwiLCJpZCI6IjM2OTc4MGZhLTg3YTgtMzlkMS04NGRhLTQ2YmM1MmU0Mzc4ZSIsInRpdGxlIjoiQXV0b21hdGljIFBvbHlwIFNlZ21lbnRhdGlvbiB1c2luZyBGdWxseSBDb252b2x1dGlvbmFsIE5ldXJhbCBOZXR3b3JrIiwiYXV0aG9yIjpbeyJmYW1pbHkiOiJUb21hciIsImdpdmVuIjoiTmlraGlsIEt1bWFyIiwicGFyc2UtbmFtZXMiOmZhbHNlLCJkcm9wcGluZy1wYXJ0aWNsZSI6IiIsIm5vbi1kcm9wcGluZy1wYXJ0aWNsZSI6IiJ9XSwiYWNjZXNzZWQiOnsiZGF0ZS1wYXJ0cyI6W1syMDI0LDQsMTRdXX0sIlVSTCI6Imh0dHBzOi8vYXJ4aXYub3JnL2Ficy8yMTAxLjA0MDAxdjEiLCJpc3N1ZWQiOnsiZGF0ZS1wYXJ0cyI6W1syMDIxLDEsMTFdXX0sImFic3RyYWN0IjoiQ29sb3JlY3RhbCBjYW5jZXIgaXMgb25lIG9mIGZhdGFsIGNhbmNlciB3b3JsZHdpZGUuIENvbG9ub3Njb3B5IGlzIHRoZSBzdGFuZGFyZCB0cmVhdG1lbnQgZm9yIGV4YW1pbmF0aW9uLCBsb2NhbGl6YXRpb24sIGFuZCByZW1vdmFsIG9mIGNvbG9yZWN0YWwgcG9seXBzLiBIb3dldmVyLCBpdCBoYXMgYmVlbiBzaG93biB0aGF0IHRoZSBtaXNzLXJhdGUgb2YgY29sb3JlY3RhbCBwb2x5cHMgZHVyaW5nIGNvbG9ub3Njb3B5IGlzIGJldHdlZW4gNiB0byAyNyUuIFRoZSB1c2Ugb2YgYW4gYXV0b21hdGVkLCBhY2N1cmF0ZSwgYW5kIHJlYWwtdGltZSBwb2x5cCBzZWdtZW50YXRpb24gZHVyaW5nIGNvbG9ub3Njb3B5IGV4YW1pbmF0aW9ucyBjYW4gaGVscCB0aGUgY2xpbmljaWFucyB0byBlbGltaW5hdGUgbWlzc2luZyBsZXNpb25zIGFuZCBwcmV2ZW50IGZ1cnRoZXIgcHJvZ3Jlc3Npb24gb2YgY29sb3JlY3RhbCBjYW5jZXIuIFRoZSBgYE1lZGljbyBhdXRvbWF0aWMgcG9seXAgc2VnbWVudGF0aW9uIGNoYWxsZW5nZScnIHByb3ZpZGVzIGFuIG9wcG9ydHVuaXR5IHRvIHN0dWR5IHBvbHlwIHNlZ21lbnRhdGlvbiBhbmQgYnVpbGQgYSBmYXN0IHNlZ21lbnRhdGlvbiBtb2RlbC4gVGhlIGNoYWxsZW5nZSBvcmdhbml6ZXJzIHByb3ZpZGUgYSBLdmFzaXItU0VHIGRhdGFzZXQgdG8gdHJhaW4gdGhlIG1vZGVsLiBUaGVuIGl0IGlzIHRlc3RlZCBvbiBhIHNlcGFyYXRlIHVuc2VlbiBkYXRhc2V0IHRvIHZhbGlkYXRlIHRoZSBlZmZpY2llbmN5IGFuZCBzcGVlZCBvZiB0aGUgc2VnbWVudGF0aW9uIG1vZGVsLiBUaGUgZXhwZXJpbWVudHMgZGVtb25zdHJhdGUgdGhhdCB0aGUgbW9kZWwgdHJhaW5lZCBvbiB0aGUgS3Zhc2lyLVNFRyBkYXRhc2V0IGFuZCB0ZXN0ZWQgb24gYW4gdW5zZWVuIGRhdGFzZXQgYWNoaWV2ZXMgYSBkaWNlIGNvZWZmaWNpZW50IG9mIDAuNzgwMSwgbUlvVSBvZiAwLjY4NDcsIHJlY2FsbCBvZiAwLjgwNzcsIGFuZCBwcmVjaXNpb24gb2YgMC44MTI2LCBkZW1vbnN0cmF0aW5nIHRoZSBnZW5lcmFsaXphdGlvbiBhYmlsaXR5IG9mIG91ciBtb2RlbC4gVGhlIG1vZGVsIGhhcyBhY2hpZXZlZCA4MC42MCBGUFMgb24gdGhlIHVuc2VlbiBkYXRhc2V0IHdpdGggYW4gaW1hZ2UgcmVzb2x1dGlvbiBvZiAkNTEyIFxcdGltZXMgNTEyJC4iLCJjb250YWluZXItdGl0bGUtc2hvcnQiOiIifSwiaXNUZW1wb3JhcnkiOmZhbHNlLCJzdXBwcmVzcy1hdXRob3IiOmZhbHNlLCJjb21wb3NpdGUiOmZhbHNlLCJhdXRob3Itb25seSI6ZmFsc2V9XX0=&quot;,&quot;citationItems&quot;:[{&quot;id&quot;:&quot;369780fa-87a8-39d1-84da-46bc52e4378e&quot;,&quot;itemData&quot;:{&quot;type&quot;:&quot;article-journal&quot;,&quot;id&quot;:&quot;369780fa-87a8-39d1-84da-46bc52e4378e&quot;,&quot;title&quot;:&quot;Automatic Polyp Segmentation using Fully Convolutional Neural Network&quot;,&quot;author&quot;:[{&quot;family&quot;:&quot;Tomar&quot;,&quot;given&quot;:&quot;Nikhil Kumar&quot;,&quot;parse-names&quot;:false,&quot;dropping-particle&quot;:&quot;&quot;,&quot;non-dropping-particle&quot;:&quot;&quot;}],&quot;accessed&quot;:{&quot;date-parts&quot;:[[2024,4,14]]},&quot;URL&quot;:&quot;https://arxiv.org/abs/2101.04001v1&quot;,&quot;issued&quot;:{&quot;date-parts&quot;:[[2021,1,11]]},&quot;abstract&quot;:&quot;Colorectal cancer is one of fatal cancer worldwide. Colonoscopy is the standard treatment for examination, localization, and removal of colorectal polyps. However, it has been shown that the miss-rate of colorectal polyps during colonoscopy is between 6 to 27%. The use of an automated, accurate, and real-time polyp segmentation during colonoscopy examinations can help the clinicians to eliminate missing lesions and prevent further progression of colorectal cancer. The ``Medico automatic polyp segmentation challenge'' provides an opportunity to study polyp segmentation and build a fast segmentation model. The challenge organizers provide a Kvasir-SEG dataset to train the model. Then it is tested on a separate unseen dataset to validate the efficiency and speed of the segmentation model. The experiments demonstrate that the model trained on the Kvasir-SEG dataset and tested on an unseen dataset achieves a dice coefficient of 0.7801, mIoU of 0.6847, recall of 0.8077, and precision of 0.8126, demonstrating the generalization ability of our model. The model has achieved 80.60 FPS on the unseen dataset with an image resolution of $512 \\times 512$.&quot;,&quot;container-title-short&quot;:&quot;&quot;},&quot;isTemporary&quot;:false,&quot;suppress-author&quot;:false,&quot;composite&quot;:false,&quot;author-only&quot;:false}]},{&quot;citationID&quot;:&quot;MENDELEY_CITATION_98793df7-21af-40e0-81af-ae6a7c5c67e6&quot;,&quot;properties&quot;:{&quot;noteIndex&quot;:0},&quot;isEdited&quot;:false,&quot;manualOverride&quot;:{&quot;isManuallyOverridden&quot;:false,&quot;citeprocText&quot;:&quot;(Sánchez-Montes et al., 2020)&quot;,&quot;manualOverrideText&quot;:&quot;&quot;},&quot;citationTag&quot;:&quot;MENDELEY_CITATION_v3_eyJjaXRhdGlvbklEIjoiTUVOREVMRVlfQ0lUQVRJT05fOTg3OTNkZjctMjFhZi00MGUwLTgxYWYtYWU2YTdjNWM2N2U2IiwicHJvcGVydGllcyI6eyJub3RlSW5kZXgiOjB9LCJpc0VkaXRlZCI6ZmFsc2UsIm1hbnVhbE92ZXJyaWRlIjp7ImlzTWFudWFsbHlPdmVycmlkZGVuIjpmYWxzZSwiY2l0ZXByb2NUZXh0IjoiKFPDoW5jaGV6LU1vbnRlcyBldCBhbC4sIDIwMjApIiwibWFudWFsT3ZlcnJpZGVUZXh0IjoiIn0sImNpdGF0aW9uSXRlbXMiOlt7ImlkIjoiMzAwMDhmMWItM2I2MS0zNDRjLTlmODYtZGI3MTQzZDVmODY5IiwiaXRlbURhdGEiOnsidHlwZSI6ImFydGljbGUtam91cm5hbCIsImlkIjoiMzAwMDhmMWItM2I2MS0zNDRjLTlmODYtZGI3MTQzZDVmODY5IiwidGl0bGUiOiJUZWNub2xvZ8OtYXMgZGUgZW5kb3Njb3BpYSBhdmFuemFkYSBwYXJhIG1lam9yYXIgbGEgZGV0ZWNjacOzbiB5IGNhcmFjdGVyaXphY2nDs24gZGUgbG9zIHDDs2xpcG9zIGNvbG9ycmVjdGFsZXMiLCJhdXRob3IiOlt7ImZhbWlseSI6IlPDoW5jaGV6LU1vbnRlcyIsImdpdmVuIjoiQ3Jpc3RpbmEiLCJwYXJzZS1uYW1lcyI6ZmFsc2UsImRyb3BwaW5nLXBhcnRpY2xlIjoiIiwibm9uLWRyb3BwaW5nLXBhcnRpY2xlIjoiIn0seyJmYW1pbHkiOiJHYXJjw61hLVJvZHLDrWd1ZXoiLCJnaXZlbiI6IkFuYSIsInBhcnNlLW5hbWVzIjpmYWxzZSwiZHJvcHBpbmctcGFydGljbGUiOiIiLCJub24tZHJvcHBpbmctcGFydGljbGUiOiIifSx7ImZhbWlseSI6IkPDs3Jkb3ZhIiwiZ2l2ZW4iOiJIZW5yeSIsInBhcnNlLW5hbWVzIjpmYWxzZSwiZHJvcHBpbmctcGFydGljbGUiOiIiLCJub24tZHJvcHBpbmctcGFydGljbGUiOiIifSx7ImZhbWlseSI6IlBlbGxpc8OpIiwiZ2l2ZW4iOiJNYXLDrWEiLCJwYXJzZS1uYW1lcyI6ZmFsc2UsImRyb3BwaW5nLXBhcnRpY2xlIjoiIiwibm9uLWRyb3BwaW5nLXBhcnRpY2xlIjoiIn0seyJmYW1pbHkiOiJGZXJuw6FuZGV6LUVzcGFycmFjaCIsImdpdmVuIjoiR2xvcmlhIiwicGFyc2UtbmFtZXMiOmZhbHNlLCJkcm9wcGluZy1wYXJ0aWNsZSI6IiIsIm5vbi1kcm9wcGluZy1wYXJ0aWNsZSI6IiJ9XSwiY29udGFpbmVyLXRpdGxlIjoiR2FzdHJvZW50ZXJvbG9nw61hIHkgSGVwYXRvbG9nw61hIiwiY29udGFpbmVyLXRpdGxlLXNob3J0IjoiR2FzdHJvZW50ZXJvbCBIZXBhdG9sIiwiYWNjZXNzZWQiOnsiZGF0ZS1wYXJ0cyI6W1syMDI0LDQsMTRdXX0sIkRPSSI6IjEwLjEwMTYvSi5HQVNUUk9IRVAuMjAxOS4wOS4wMDgiLCJJU1NOIjoiMDIxMC01NzA1IiwiUE1JRCI6IjMxODEzNjE1IiwiaXNzdWVkIjp7ImRhdGUtcGFydHMiOltbMjAyMCwxLDFdXX0sInBhZ2UiOiI0Ni01NiIsImFic3RyYWN0IjoiQ29sb3JlY3RhbCBjYW5jZXIgaXMgYSBtYWpvciBoZWFsdGggcHJvYmxlbS4gQW4gaW1wcm92ZW1lbnQgdG8gaXRzIHN1cnZpdmFsIGhhcyBiZWVuIGRlbW9uc3RyYXRlZCBieSBwZXJmb3JtaW5nIGNvbG9ub3Njb3B5IHNjcmVlbmluZ3MgYW5kIHJlbW92aW5nIGl0cyBwcmVjdXJzb3IgbGVzaW9uczogcG9seXBzLiBIb3dldmVyLCBjb2xvbm9zY29weSBpcyBub3QgaW5mYWxsaWJsZSBhbmQgbXVsdGlwbGUgc3RyYXRlZ2llcyBoYXZlIGJlZW4gcHJvcG9zZWQgYWltZWQgYXQgaW1wcm92aW5nIHRoZSBxdWFsaXR5IHRoZXJlb2YuIFRoaXMgcmVwb3J0IGRlc2NyaWJlcyB0aGUgZW5kb3Njb3BpYyBzeXN0ZW1zIGF2YWlsYWJsZSB0byBpbXByb3ZlIHRoZSBkZXRlY3Rpb24gYW5kIGNoYXJhY3Rlcml6YXRpb24gb2YgcG9seXBzLCB0aGUgZGlmZmVyZW50IGNsYXNzaWZpY2F0aW9ucyBmb3IgaGlzdG9sb2dpY2FsIHByZWRpY3Rpb24gYW5kIHRoZSBjdXJyZW50IGluZGljYXRpb25zIG9mIGFkdmFuY2VkIGVuZG9zY29waWMgZGlhZ25vc3RpYyB0ZWNobmlxdWVzLiIsInB1Ymxpc2hlciI6IkVsc2V2aWVyIERveW1hIiwiaXNzdWUiOiIxIiwidm9sdW1lIjoiNDMifSwiaXNUZW1wb3JhcnkiOmZhbHNlLCJzdXBwcmVzcy1hdXRob3IiOmZhbHNlLCJjb21wb3NpdGUiOmZhbHNlLCJhdXRob3Itb25seSI6ZmFsc2V9XX0=&quot;,&quot;citationItems&quot;:[{&quot;id&quot;:&quot;30008f1b-3b61-344c-9f86-db7143d5f869&quot;,&quot;itemData&quot;:{&quot;type&quot;:&quot;article-journal&quot;,&quot;id&quot;:&quot;30008f1b-3b61-344c-9f86-db7143d5f869&quot;,&quot;title&quot;:&quot;Tecnologías de endoscopia avanzada para mejorar la detección y caracterización de los pólipos colorrectales&quot;,&quot;author&quot;:[{&quot;family&quot;:&quot;Sánchez-Montes&quot;,&quot;given&quot;:&quot;Cristina&quot;,&quot;parse-names&quot;:false,&quot;dropping-particle&quot;:&quot;&quot;,&quot;non-dropping-particle&quot;:&quot;&quot;},{&quot;family&quot;:&quot;García-Rodríguez&quot;,&quot;given&quot;:&quot;Ana&quot;,&quot;parse-names&quot;:false,&quot;dropping-particle&quot;:&quot;&quot;,&quot;non-dropping-particle&quot;:&quot;&quot;},{&quot;family&quot;:&quot;Córdova&quot;,&quot;given&quot;:&quot;Henry&quot;,&quot;parse-names&quot;:false,&quot;dropping-particle&quot;:&quot;&quot;,&quot;non-dropping-particle&quot;:&quot;&quot;},{&quot;family&quot;:&quot;Pellisé&quot;,&quot;given&quot;:&quot;María&quot;,&quot;parse-names&quot;:false,&quot;dropping-particle&quot;:&quot;&quot;,&quot;non-dropping-particle&quot;:&quot;&quot;},{&quot;family&quot;:&quot;Fernández-Esparrach&quot;,&quot;given&quot;:&quot;Gloria&quot;,&quot;parse-names&quot;:false,&quot;dropping-particle&quot;:&quot;&quot;,&quot;non-dropping-particle&quot;:&quot;&quot;}],&quot;container-title&quot;:&quot;Gastroenterología y Hepatología&quot;,&quot;container-title-short&quot;:&quot;Gastroenterol Hepatol&quot;,&quot;accessed&quot;:{&quot;date-parts&quot;:[[2024,4,14]]},&quot;DOI&quot;:&quot;10.1016/J.GASTROHEP.2019.09.008&quot;,&quot;ISSN&quot;:&quot;0210-5705&quot;,&quot;PMID&quot;:&quot;31813615&quot;,&quot;issued&quot;:{&quot;date-parts&quot;:[[2020,1,1]]},&quot;page&quot;:&quot;46-56&quot;,&quot;abstract&quot;:&quot;Colorectal cancer is a major health problem. An improvement to its survival has been demonstrated by performing colonoscopy screenings and removing its precursor lesions: polyps. However, colonoscopy is not infallible and multiple strategies have been proposed aimed at improving the quality thereof. This report describes the endoscopic systems available to improve the detection and characterization of polyps, the different classifications for histological prediction and the current indications of advanced endoscopic diagnostic techniques.&quot;,&quot;publisher&quot;:&quot;Elsevier Doyma&quot;,&quot;issue&quot;:&quot;1&quot;,&quot;volume&quot;:&quot;43&quot;},&quot;isTemporary&quot;:false,&quot;suppress-author&quot;:false,&quot;composite&quot;:false,&quot;author-only&quot;:false}]},{&quot;citationID&quot;:&quot;MENDELEY_CITATION_fb0b6b4e-5071-4242-95c1-c0b8c26965dd&quot;,&quot;properties&quot;:{&quot;noteIndex&quot;:0},&quot;isEdited&quot;:false,&quot;manualOverride&quot;:{&quot;isManuallyOverridden&quot;:false,&quot;citeprocText&quot;:&quot;(Sánchez-Montes et al., 2020)&quot;,&quot;manualOverrideText&quot;:&quot;&quot;},&quot;citationTag&quot;:&quot;MENDELEY_CITATION_v3_eyJjaXRhdGlvbklEIjoiTUVOREVMRVlfQ0lUQVRJT05fZmIwYjZiNGUtNTA3MS00MjQyLTk1YzEtYzBiOGMyNjk2NWRkIiwicHJvcGVydGllcyI6eyJub3RlSW5kZXgiOjB9LCJpc0VkaXRlZCI6ZmFsc2UsIm1hbnVhbE92ZXJyaWRlIjp7ImlzTWFudWFsbHlPdmVycmlkZGVuIjpmYWxzZSwiY2l0ZXByb2NUZXh0IjoiKFPDoW5jaGV6LU1vbnRlcyBldCBhbC4sIDIwMjApIiwibWFudWFsT3ZlcnJpZGVUZXh0IjoiIn0sImNpdGF0aW9uSXRlbXMiOlt7ImlkIjoiMzAwMDhmMWItM2I2MS0zNDRjLTlmODYtZGI3MTQzZDVmODY5IiwiaXRlbURhdGEiOnsidHlwZSI6ImFydGljbGUtam91cm5hbCIsImlkIjoiMzAwMDhmMWItM2I2MS0zNDRjLTlmODYtZGI3MTQzZDVmODY5IiwidGl0bGUiOiJUZWNub2xvZ8OtYXMgZGUgZW5kb3Njb3BpYSBhdmFuemFkYSBwYXJhIG1lam9yYXIgbGEgZGV0ZWNjacOzbiB5IGNhcmFjdGVyaXphY2nDs24gZGUgbG9zIHDDs2xpcG9zIGNvbG9ycmVjdGFsZXMiLCJhdXRob3IiOlt7ImZhbWlseSI6IlPDoW5jaGV6LU1vbnRlcyIsImdpdmVuIjoiQ3Jpc3RpbmEiLCJwYXJzZS1uYW1lcyI6ZmFsc2UsImRyb3BwaW5nLXBhcnRpY2xlIjoiIiwibm9uLWRyb3BwaW5nLXBhcnRpY2xlIjoiIn0seyJmYW1pbHkiOiJHYXJjw61hLVJvZHLDrWd1ZXoiLCJnaXZlbiI6IkFuYSIsInBhcnNlLW5hbWVzIjpmYWxzZSwiZHJvcHBpbmctcGFydGljbGUiOiIiLCJub24tZHJvcHBpbmctcGFydGljbGUiOiIifSx7ImZhbWlseSI6IkPDs3Jkb3ZhIiwiZ2l2ZW4iOiJIZW5yeSIsInBhcnNlLW5hbWVzIjpmYWxzZSwiZHJvcHBpbmctcGFydGljbGUiOiIiLCJub24tZHJvcHBpbmctcGFydGljbGUiOiIifSx7ImZhbWlseSI6IlBlbGxpc8OpIiwiZ2l2ZW4iOiJNYXLDrWEiLCJwYXJzZS1uYW1lcyI6ZmFsc2UsImRyb3BwaW5nLXBhcnRpY2xlIjoiIiwibm9uLWRyb3BwaW5nLXBhcnRpY2xlIjoiIn0seyJmYW1pbHkiOiJGZXJuw6FuZGV6LUVzcGFycmFjaCIsImdpdmVuIjoiR2xvcmlhIiwicGFyc2UtbmFtZXMiOmZhbHNlLCJkcm9wcGluZy1wYXJ0aWNsZSI6IiIsIm5vbi1kcm9wcGluZy1wYXJ0aWNsZSI6IiJ9XSwiY29udGFpbmVyLXRpdGxlIjoiR2FzdHJvZW50ZXJvbG9nw61hIHkgSGVwYXRvbG9nw61hIiwiY29udGFpbmVyLXRpdGxlLXNob3J0IjoiR2FzdHJvZW50ZXJvbCBIZXBhdG9sIiwiYWNjZXNzZWQiOnsiZGF0ZS1wYXJ0cyI6W1syMDI0LDQsMTRdXX0sIkRPSSI6IjEwLjEwMTYvSi5HQVNUUk9IRVAuMjAxOS4wOS4wMDgiLCJJU1NOIjoiMDIxMC01NzA1IiwiUE1JRCI6IjMxODEzNjE1IiwiaXNzdWVkIjp7ImRhdGUtcGFydHMiOltbMjAyMCwxLDFdXX0sInBhZ2UiOiI0Ni01NiIsImFic3RyYWN0IjoiQ29sb3JlY3RhbCBjYW5jZXIgaXMgYSBtYWpvciBoZWFsdGggcHJvYmxlbS4gQW4gaW1wcm92ZW1lbnQgdG8gaXRzIHN1cnZpdmFsIGhhcyBiZWVuIGRlbW9uc3RyYXRlZCBieSBwZXJmb3JtaW5nIGNvbG9ub3Njb3B5IHNjcmVlbmluZ3MgYW5kIHJlbW92aW5nIGl0cyBwcmVjdXJzb3IgbGVzaW9uczogcG9seXBzLiBIb3dldmVyLCBjb2xvbm9zY29weSBpcyBub3QgaW5mYWxsaWJsZSBhbmQgbXVsdGlwbGUgc3RyYXRlZ2llcyBoYXZlIGJlZW4gcHJvcG9zZWQgYWltZWQgYXQgaW1wcm92aW5nIHRoZSBxdWFsaXR5IHRoZXJlb2YuIFRoaXMgcmVwb3J0IGRlc2NyaWJlcyB0aGUgZW5kb3Njb3BpYyBzeXN0ZW1zIGF2YWlsYWJsZSB0byBpbXByb3ZlIHRoZSBkZXRlY3Rpb24gYW5kIGNoYXJhY3Rlcml6YXRpb24gb2YgcG9seXBzLCB0aGUgZGlmZmVyZW50IGNsYXNzaWZpY2F0aW9ucyBmb3IgaGlzdG9sb2dpY2FsIHByZWRpY3Rpb24gYW5kIHRoZSBjdXJyZW50IGluZGljYXRpb25zIG9mIGFkdmFuY2VkIGVuZG9zY29waWMgZGlhZ25vc3RpYyB0ZWNobmlxdWVzLiIsInB1Ymxpc2hlciI6IkVsc2V2aWVyIERveW1hIiwiaXNzdWUiOiIxIiwidm9sdW1lIjoiNDMifSwiaXNUZW1wb3JhcnkiOmZhbHNlLCJzdXBwcmVzcy1hdXRob3IiOmZhbHNlLCJjb21wb3NpdGUiOmZhbHNlLCJhdXRob3Itb25seSI6ZmFsc2V9XX0=&quot;,&quot;citationItems&quot;:[{&quot;id&quot;:&quot;30008f1b-3b61-344c-9f86-db7143d5f869&quot;,&quot;itemData&quot;:{&quot;type&quot;:&quot;article-journal&quot;,&quot;id&quot;:&quot;30008f1b-3b61-344c-9f86-db7143d5f869&quot;,&quot;title&quot;:&quot;Tecnologías de endoscopia avanzada para mejorar la detección y caracterización de los pólipos colorrectales&quot;,&quot;author&quot;:[{&quot;family&quot;:&quot;Sánchez-Montes&quot;,&quot;given&quot;:&quot;Cristina&quot;,&quot;parse-names&quot;:false,&quot;dropping-particle&quot;:&quot;&quot;,&quot;non-dropping-particle&quot;:&quot;&quot;},{&quot;family&quot;:&quot;García-Rodríguez&quot;,&quot;given&quot;:&quot;Ana&quot;,&quot;parse-names&quot;:false,&quot;dropping-particle&quot;:&quot;&quot;,&quot;non-dropping-particle&quot;:&quot;&quot;},{&quot;family&quot;:&quot;Córdova&quot;,&quot;given&quot;:&quot;Henry&quot;,&quot;parse-names&quot;:false,&quot;dropping-particle&quot;:&quot;&quot;,&quot;non-dropping-particle&quot;:&quot;&quot;},{&quot;family&quot;:&quot;Pellisé&quot;,&quot;given&quot;:&quot;María&quot;,&quot;parse-names&quot;:false,&quot;dropping-particle&quot;:&quot;&quot;,&quot;non-dropping-particle&quot;:&quot;&quot;},{&quot;family&quot;:&quot;Fernández-Esparrach&quot;,&quot;given&quot;:&quot;Gloria&quot;,&quot;parse-names&quot;:false,&quot;dropping-particle&quot;:&quot;&quot;,&quot;non-dropping-particle&quot;:&quot;&quot;}],&quot;container-title&quot;:&quot;Gastroenterología y Hepatología&quot;,&quot;container-title-short&quot;:&quot;Gastroenterol Hepatol&quot;,&quot;accessed&quot;:{&quot;date-parts&quot;:[[2024,4,14]]},&quot;DOI&quot;:&quot;10.1016/J.GASTROHEP.2019.09.008&quot;,&quot;ISSN&quot;:&quot;0210-5705&quot;,&quot;PMID&quot;:&quot;31813615&quot;,&quot;issued&quot;:{&quot;date-parts&quot;:[[2020,1,1]]},&quot;page&quot;:&quot;46-56&quot;,&quot;abstract&quot;:&quot;Colorectal cancer is a major health problem. An improvement to its survival has been demonstrated by performing colonoscopy screenings and removing its precursor lesions: polyps. However, colonoscopy is not infallible and multiple strategies have been proposed aimed at improving the quality thereof. This report describes the endoscopic systems available to improve the detection and characterization of polyps, the different classifications for histological prediction and the current indications of advanced endoscopic diagnostic techniques.&quot;,&quot;publisher&quot;:&quot;Elsevier Doyma&quot;,&quot;issue&quot;:&quot;1&quot;,&quot;volume&quot;:&quot;43&quot;},&quot;isTemporary&quot;:false,&quot;suppress-author&quot;:false,&quot;composite&quot;:false,&quot;author-only&quot;:false}]},{&quot;citationID&quot;:&quot;MENDELEY_CITATION_81145c6c-1fb8-4811-a988-8fecbf650596&quot;,&quot;properties&quot;:{&quot;noteIndex&quot;:0},&quot;isEdited&quot;:false,&quot;manualOverride&quot;:{&quot;isManuallyOverridden&quot;:false,&quot;citeprocText&quot;:&quot;(Tharwat et al., 2022)&quot;,&quot;manualOverrideText&quot;:&quot;&quot;},&quot;citationTag&quot;:&quot;MENDELEY_CITATION_v3_eyJjaXRhdGlvbklEIjoiTUVOREVMRVlfQ0lUQVRJT05fODExNDVjNmMtMWZiOC00ODExLWE5ODgtOGZlY2JmNjUwNTk2IiwicHJvcGVydGllcyI6eyJub3RlSW5kZXgiOjB9LCJpc0VkaXRlZCI6ZmFsc2UsIm1hbnVhbE92ZXJyaWRlIjp7ImlzTWFudWFsbHlPdmVycmlkZGVuIjpmYWxzZSwiY2l0ZXByb2NUZXh0IjoiKFRoYXJ3YXQgZXQgYWwuLCAyMDIyKSIsIm1hbnVhbE92ZXJyaWRlVGV4dCI6IiJ9LCJjaXRhdGlvbkl0ZW1zIjpbeyJpZCI6IjE4NTFjM2MyLWE1NGEtM2E2Zi04YjhhLThjNzUxNWNiZWE4MiIsIml0ZW1EYXRhIjp7InR5cGUiOiJhcnRpY2xlLWpvdXJuYWwiLCJpZCI6IjE4NTFjM2MyLWE1NGEtM2E2Zi04YjhhLThjNzUxNWNiZWE4MiIsInRpdGxlIjoiQ29sb24gQ2FuY2VyIERpYWdub3NpcyBCYXNlZCBvbiBNYWNoaW5lIExlYXJuaW5nIGFuZCBEZWVwIExlYXJuaW5nOiBNb2RhbGl0aWVzIGFuZCBBbmFseXNpcyBUZWNobmlxdWVzIiwiYXV0aG9yIjpbeyJmYW1pbHkiOiJUaGFyd2F0IiwiZ2l2ZW4iOiJNYWkiLCJwYXJzZS1uYW1lcyI6ZmFsc2UsImRyb3BwaW5nLXBhcnRpY2xlIjoiIiwibm9uLWRyb3BwaW5nLXBhcnRpY2xlIjoiIn0seyJmYW1pbHkiOiJTYWtyIiwiZ2l2ZW4iOiJOZWhhbCBBLiIsInBhcnNlLW5hbWVzIjpmYWxzZSwiZHJvcHBpbmctcGFydGljbGUiOiIiLCJub24tZHJvcHBpbmctcGFydGljbGUiOiIifSx7ImZhbWlseSI6IkVsLVNhcHBhZ2giLCJnaXZlbiI6IlNoYWtlciIsInBhcnNlLW5hbWVzIjpmYWxzZSwiZHJvcHBpbmctcGFydGljbGUiOiIiLCJub24tZHJvcHBpbmctcGFydGljbGUiOiIifSx7ImZhbWlseSI6IlNvbGltYW4iLCJnaXZlbiI6Ikhhc3NhbiIsInBhcnNlLW5hbWVzIjpmYWxzZSwiZHJvcHBpbmctcGFydGljbGUiOiIiLCJub24tZHJvcHBpbmctcGFydGljbGUiOiIifSx7ImZhbWlseSI6Ikt3YWsiLCJnaXZlbiI6Ikt5dW5nIFN1cCIsInBhcnNlLW5hbWVzIjpmYWxzZSwiZHJvcHBpbmctcGFydGljbGUiOiIiLCJub24tZHJvcHBpbmctcGFydGljbGUiOiIifSx7ImZhbWlseSI6IkVsbW9neSIsImdpdmVuIjoiTW9oYW1tZWQiLCJwYXJzZS1uYW1lcyI6ZmFsc2UsImRyb3BwaW5nLXBhcnRpY2xlIjoiIiwibm9uLWRyb3BwaW5nLXBhcnRpY2xlIjoiIn1dLCJjb250YWluZXItdGl0bGUiOiJTZW5zb3JzIDIwMjIsIFZvbC4gMjIsIFBhZ2UgOTI1MCIsImFjY2Vzc2VkIjp7ImRhdGUtcGFydHMiOltbMjAyNCw1LDIxXV19LCJET0kiOiIxMC4zMzkwL1MyMjIzOTI1MCIsIklTU04iOiIxNDI0LTgyMjAiLCJQTUlEIjoiMzY1MDE5NTEiLCJVUkwiOiJodHRwczovL3d3dy5tZHBpLmNvbS8xNDI0LTgyMjAvMjIvMjMvOTI1MC9odG0iLCJpc3N1ZWQiOnsiZGF0ZS1wYXJ0cyI6W1syMDIyLDExLDI4XV19LCJwYWdlIjoiOTI1MCIsImFic3RyYWN0IjoiVGhlIHRyZWF0bWVudCBhbmQgZGlhZ25vc2lzIG9mIGNvbG9uIGNhbmNlciBhcmUgY29uc2lkZXJlZCB0byBiZSBzb2NpYWwgYW5kIGVjb25vbWljIGNoYWxsZW5nZXMgZHVlIHRvIHRoZSBoaWdoIG1vcnRhbGl0eSByYXRlcy4gRXZlcnkgeWVhciwgYXJvdW5kIHRoZSB3b3JsZCwgYWxtb3N0IGhhbGYgYSBtaWxsaW9uIHBlb3BsZSBjb250cmFjdCBjYW5jZXIsIGluY2x1ZGluZyBjb2xvbiBjYW5jZXIuIERldGVybWluaW5nIHRoZSBncmFkZSBvZiBjb2xvbiBjYW5jZXIgbWFpbmx5IGRlcGVuZHMgb24gYW5hbHl6aW5nIHRoZSBnbGFuZOKAmXMgc3RydWN0dXJlIGJ5IHRpc3N1ZSByZWdpb24sIHdoaWNoIGhhcyBsZWQgdG8gdGhlIGV4aXN0ZW5jZSBvZiB2YXJpb3VzIHRlc3RzIGZvciBzY3JlZW5pbmcgdGhhdCBjYW4gYmUgdXRpbGl6ZWQgdG8gaW52ZXN0aWdhdGUgcG9seXAgaW1hZ2VzIGFuZCBjb2xvcmVjdGFsIGNhbmNlci4gVGhpcyBhcnRpY2xlIHByZXNlbnRzIGEgY29tcHJlaGVuc2l2ZSBzdXJ2ZXkgb24gdGhlIGRpYWdub3NpcyBvZiBjb2xvbiBjYW5jZXIuIFRoaXMgY292ZXJzIG1hbnkgYXNwZWN0cyByZWxhdGVkIHRvIGNvbG9uIGNhbmNlciwgc3VjaCBhcyBpdHMgc3ltcHRvbXMgYW5kIGdyYWRlcyBhcyB3ZWxsIGFzIHRoZSBhdmFpbGFibGUgaW1hZ2luZyBtb2RhbGl0aWVzIChwYXJ0aWN1bGFybHksIGhpc3RvcGF0aG9sb2d5IGltYWdlcyB1c2VkIGZvciBhbmFseXNpcykgaW4gYWRkaXRpb24gdG8gY29tbW9uIGRpYWdub3NpcyBzeXN0ZW1zLiBGdXJ0aGVybW9yZSwgdGhlIG1vc3Qgd2lkZWx5IHVzZWQgZGF0YXNldHMgYW5kIHBlcmZvcm1hbmNlIGV2YWx1YXRpb24gbWV0cmljcyBhcmUgZGlzY3Vzc2VkLiBXZSBwcm92aWRlIGEgY29tcHJlaGVuc2l2ZSByZXZpZXcgb2YgdGhlIGN1cnJlbnQgc3R1ZGllcyBvbiBjb2xvbiBjYW5jZXIsIGNsYXNzaWZpZWQgaW50byBkZWVwLWxlYXJuaW5nIChETCkgYW5kIG1hY2hpbmUtbGVhcm5pbmcgKE1MKSB0ZWNobmlxdWVzLCBhbmQgd2UgaWRlbnRpZnkgdGhlaXIgbWFpbiBzdHJlbmd0aHMgYW5kIGxpbWl0YXRpb25zLiBUaGVzZSB0ZWNobmlxdWVzIHByb3ZpZGUgZXh0ZW5zaXZlIHN1cHBvcnQgZm9yIGlkZW50aWZ5aW5nIHRoZSBlYXJseSBzdGFnZXMgb2YgY2FuY2VyIHRoYXQgbGVhZCB0byBlYXJseSB0cmVhdG1lbnQgb2YgdGhlIGRpc2Vhc2UgYW5kIHByb2R1Y2UgYSBsb3dlciBtb3J0YWxpdHkgcmF0ZSBjb21wYXJlZCB3aXRoIHRoZSByYXRlIHByb2R1Y2VkIGFmdGVyIHN5bXB0b21zIGRldmVsb3AuIEluIGFkZGl0aW9uLCB0aGVzZSBtZXRob2RzIGNhbiBoZWxwIHRvIHByZXZlbnQgY29sb3JlY3RhbCBjYW5jZXIgZnJvbSBwcm9ncmVzc2luZyB0aHJvdWdoIHRoZSByZW1vdmFsIG9mIHByZS1tYWxpZ25hbnQgcG9seXBzLCB3aGljaCBjYW4gYmUgYWNoaWV2ZWQgdXNpbmcgc2NyZWVuaW5nIHRlc3RzIHRvIG1ha2UgdGhlIGRpc2Vhc2UgZWFzaWVyIHRvIGRpYWdub3NlLiBGaW5hbGx5LCB0aGUgZXhpc3RpbmcgY2hhbGxlbmdlcyBhbmQgZnV0dXJlIHJlc2VhcmNoIGRpcmVjdGlvbnMgdGhhdCBvcGVuIHRoZSB3YXkgZm9yIGZ1dHVyZSB3b3JrIGluIHRoaXMgZmllbGQgYXJlIHByZXNlbnRlZC4iLCJwdWJsaXNoZXIiOiJNdWx0aWRpc2NpcGxpbmFyeSBEaWdpdGFsIFB1Ymxpc2hpbmcgSW5zdGl0dXRlIiwiaXNzdWUiOiIyMyIsInZvbHVtZSI6IjIyIiwiY29udGFpbmVyLXRpdGxlLXNob3J0IjoiIn0sImlzVGVtcG9yYXJ5IjpmYWxzZX1dfQ==&quot;,&quot;citationItems&quot;:[{&quot;id&quot;:&quot;1851c3c2-a54a-3a6f-8b8a-8c7515cbea82&quot;,&quot;itemData&quot;:{&quot;type&quot;:&quot;article-journal&quot;,&quot;id&quot;:&quot;1851c3c2-a54a-3a6f-8b8a-8c7515cbea82&quot;,&quot;title&quot;:&quot;Colon Cancer Diagnosis Based on Machine Learning and Deep Learning: Modalities and Analysis Techniques&quot;,&quot;author&quot;:[{&quot;family&quot;:&quot;Tharwat&quot;,&quot;given&quot;:&quot;Mai&quot;,&quot;parse-names&quot;:false,&quot;dropping-particle&quot;:&quot;&quot;,&quot;non-dropping-particle&quot;:&quot;&quot;},{&quot;family&quot;:&quot;Sakr&quot;,&quot;given&quot;:&quot;Nehal A.&quot;,&quot;parse-names&quot;:false,&quot;dropping-particle&quot;:&quot;&quot;,&quot;non-dropping-particle&quot;:&quot;&quot;},{&quot;family&quot;:&quot;El-Sappagh&quot;,&quot;given&quot;:&quot;Shaker&quot;,&quot;parse-names&quot;:false,&quot;dropping-particle&quot;:&quot;&quot;,&quot;non-dropping-particle&quot;:&quot;&quot;},{&quot;family&quot;:&quot;Soliman&quot;,&quot;given&quot;:&quot;Hassan&quot;,&quot;parse-names&quot;:false,&quot;dropping-particle&quot;:&quot;&quot;,&quot;non-dropping-particle&quot;:&quot;&quot;},{&quot;family&quot;:&quot;Kwak&quot;,&quot;given&quot;:&quot;Kyung Sup&quot;,&quot;parse-names&quot;:false,&quot;dropping-particle&quot;:&quot;&quot;,&quot;non-dropping-particle&quot;:&quot;&quot;},{&quot;family&quot;:&quot;Elmogy&quot;,&quot;given&quot;:&quot;Mohammed&quot;,&quot;parse-names&quot;:false,&quot;dropping-particle&quot;:&quot;&quot;,&quot;non-dropping-particle&quot;:&quot;&quot;}],&quot;container-title&quot;:&quot;Sensors 2022, Vol. 22, Page 9250&quot;,&quot;accessed&quot;:{&quot;date-parts&quot;:[[2024,5,21]]},&quot;DOI&quot;:&quot;10.3390/S22239250&quot;,&quot;ISSN&quot;:&quot;1424-8220&quot;,&quot;PMID&quot;:&quot;36501951&quot;,&quot;URL&quot;:&quot;https://www.mdpi.com/1424-8220/22/23/9250/htm&quot;,&quot;issued&quot;:{&quot;date-parts&quot;:[[2022,11,28]]},&quot;page&quot;:&quot;9250&quot;,&quot;abstract&quot;:&quot;The treatment and diagnosis of colon cancer are considered to be social and economic challenges due to the high mortality rates. Every year, around the world, almost half a million people contract cancer, including colon cancer. Determining the grade of colon cancer mainly depends on analyzing the gland’s structure by tissue region, which has led to the existence of various tests for screening that can be utilized to investigate polyp images and colorectal cancer. This article presents a comprehensive survey on the diagnosis of colon cancer. This covers many aspects related to colon cancer, such as its symptoms and grades as well as the available imaging modalities (particularly, histopathology images used for analysis) in addition to common diagnosis systems. Furthermore, the most widely used datasets and performance evaluation metrics are discussed. We provide a comprehensive review of the current studies on colon cancer, classified into deep-learning (DL) and machine-learning (ML) techniques, and we identify their main strengths and limitations. These techniques provide extensive support for identifying the early stages of cancer that lead to early treatment of the disease and produce a lower mortality rate compared with the rate produced after symptoms develop. In addition, these methods can help to prevent colorectal cancer from progressing through the removal of pre-malignant polyps, which can be achieved using screening tests to make the disease easier to diagnose. Finally, the existing challenges and future research directions that open the way for future work in this field are presented.&quot;,&quot;publisher&quot;:&quot;Multidisciplinary Digital Publishing Institute&quot;,&quot;issue&quot;:&quot;23&quot;,&quot;volume&quot;:&quot;22&quot;,&quot;container-title-short&quot;:&quot;&quot;},&quot;isTemporary&quot;:false}]},{&quot;citationID&quot;:&quot;MENDELEY_CITATION_497db73c-0ca6-4f77-904c-157586e95b04&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Dk3ZGI3M2MtMGNhNi00Zjc3LTkwNGMtMTU3NTg2ZTk1YjA0IiwicHJvcGVydGllcyI6eyJub3RlSW5kZXgiOjB9LCJpc0VkaXRlZCI6ZmFsc2UsIm1hbnVhbE92ZXJyaWRlIjp7ImlzTWFudWFsbHlPdmVycmlkZGVuIjpmYWxzZSwiY2l0ZXByb2NUZXh0IjoiKEhzdSBldCBhbC4sIDIwMjEpIiwibWFudWFsT3ZlcnJpZGVUZXh0IjoiIn0sImNpdGF0aW9uSXRlbXMiOlt7ImlkIjoiY2M2YmM1YzEtMmQyNC0zMjZhLWI1OWUtZTc1ZmM1NzRhMmIzIiwiaXRlbURhdGEiOnsidHlwZSI6ImFydGljbGUtam91cm5hbCIsImlkIjoiY2M2YmM1YzEtMmQyNC0zMjZhLWI1OWUtZTc1ZmM1NzRhMmIzIiwidGl0bGUiOiJDb2xvcmVjdGFsIFBvbHlwIEltYWdlIERldGVjdGlvbiBhbmQgQ2xhc3NpZmljYXRpb24gdGhyb3VnaCBHcmF5c2NhbGUgSW1hZ2VzIGFuZCBEZWVwIExlYXJuaW5nIiwiYXV0aG9yIjpbeyJmYW1pbHkiOiJIc3UiLCJnaXZlbiI6IkNoZW4gTWluZyIsInBhcnNlLW5hbWVzIjpmYWxzZSwiZHJvcHBpbmctcGFydGljbGUiOiIiLCJub24tZHJvcHBpbmctcGFydGljbGUiOiIifSx7ImZhbWlseSI6IkhzdSIsImdpdmVuIjoiQ2hpZW4gQ2hhbmciLCJwYXJzZS1uYW1lcyI6ZmFsc2UsImRyb3BwaW5nLXBhcnRpY2xlIjoiIiwibm9uLWRyb3BwaW5nLXBhcnRpY2xlIjoiIn0seyJmYW1pbHkiOiJIc3UiLCJnaXZlbiI6IlpoZSBNaW5nIiwicGFyc2UtbmFtZXMiOmZhbHNlLCJkcm9wcGluZy1wYXJ0aWNsZSI6IiIsIm5vbi1kcm9wcGluZy1wYXJ0aWNsZSI6IiJ9LHsiZmFtaWx5IjoiU2hpaCIsImdpdmVuIjoiRmVuZyBZdSIsInBhcnNlLW5hbWVzIjpmYWxzZSwiZHJvcHBpbmctcGFydGljbGUiOiIiLCJub24tZHJvcHBpbmctcGFydGljbGUiOiIifSx7ImZhbWlseSI6IkNoYW5nIiwiZ2l2ZW4iOiJNZW5nIExpbiIsInBhcnNlLW5hbWVzIjpmYWxzZSwiZHJvcHBpbmctcGFydGljbGUiOiIiLCJub24tZHJvcHBpbmctcGFydGljbGUiOiIifSx7ImZhbWlseSI6IkNoZW4iLCJnaXZlbiI6IlRzdW5nIEhzaW5nIiwicGFyc2UtbmFtZXMiOmZhbHNlLCJkcm9wcGluZy1wYXJ0aWNsZSI6IiIsIm5vbi1kcm9wcGluZy1wYXJ0aWNsZSI6IiJ9XSwiY29udGFpbmVyLXRpdGxlIjoiU2Vuc29ycyAyMDIxLCBWb2wuIDIxLCBQYWdlIDU5OTUiLCJhY2Nlc3NlZCI6eyJkYXRlLXBhcnRzIjpbWzIwMjQsNCwxNF1dfSwiRE9JIjoiMTAuMzM5MC9TMjExODU5OTUiLCJJU1NOIjoiMTQyNC04MjIwIiwiUE1JRCI6IjM0NTc3MjA5IiwiVVJMIjoiaHR0cHM6Ly93d3cubWRwaS5jb20vMTQyNC04MjIwLzIxLzE4LzU5OTUvaHRtIiwiaXNzdWVkIjp7ImRhdGUtcGFydHMiOltbMjAyMSw5LDddXX0sInBhZ2UiOiI1OTk1IiwiYWJzdHJhY3QiOiJDb2xvbm9zY29weSBzY3JlZW5pbmcgYW5kIGNvbG9ub3Njb3BpYyBwb2x5cGVjdG9teSBjYW4gZGVjcmVhc2UgdGhlIGluY2lkZW5jZSBhbmQgbW9ydGFsaXR5IHJhdGUgb2YgY29sb3JlY3RhbCBjYW5jZXIgKENSQykuIFRoZSBhZGVub21hIGRldGVjdGlvbiByYXRlIGFuZCBhY2N1cmFjeSBvZiBkaWFnbm9zaXMgb2YgY29sb3JlY3RhbCBwb2x5cCB3aGljaCB2YXJ5IGluIGRpZmZlcmVudCBleHBlcmllbmNlZCBlbmRvc2NvcGlzdHMgaGF2ZSBpbXBhY3Qgb24gdGhlIGNvbG9ub3Njb3B5IHByb3RlY3Rpb24gZWZmZWN0IG9mIENSQy4gVGhlIHdvcmsgcHJvcG9zZWQgYSBjb2xvcmVjdGFsIHBvbHlwIGltYWdlIGRldGVjdGlvbiBhbmQgY2xhc3NpZmljYXRpb24gc3lzdGVtIHRocm91Z2ggZ3JheXNjYWxlIGltYWdlcyBhbmQgZGVlcCBsZWFybmluZy4gVGhlIHN5c3RlbSBjb2xsZWN0ZWQgdGhlIGRhdGEgb2YgQ1ZDLUNsaW5pYyBhbmQgMTAwMCBjb2xvcmVjdGFsIHBvbHlwIGltYWdlcyBvZiBMaW5rb3UgQ2hhbmcgR3VuZyBNZWRpY2FsIEhvc3BpdGFsLiBUaGUgcmVkLWdyZWVuLWJsdWUgKFJHQikgaW1hZ2VzIHdlcmUgdHJhbnNmb3JtZWQgdG8gMCB0byAyNTUgZ3JheXNjYWxlIGltYWdlcy4gUG9seXAgZGV0ZWN0aW9uIGFuZCBjbGFzc2lmaWNhdGlvbiB3ZXJlIHBlcmZvcm1lZCBieSBjb252b2x1dGlvbmFsIG5ldXJhbCBuZXR3b3JrIChDTk4pIG1vZGVsLiBEYXRhIGZvciBwb2x5cCBkZXRlY3Rpb24gd2FzIGRpdmlkZWQgaW50byBmaXZlIGdyb3VwcyBhbmQgdGVzdGVkIGJ5IDUtZm9sZCB2YWxpZGF0aW9uLiBUaGUgYWNjdXJhY3kgb2YgcG9seXAgZGV0ZWN0aW9uIHdhcyA5NS4xJSBmb3IgZ3JheXNjYWxlIGltYWdlcyB3aGljaCBpcyBoaWdoZXIgdGhhbiA5NC4xJSBmb3IgUkdCIGFuZCBuYXJyb3ctYmFuZCBpbWFnZXMuIFRoZSBkaWFnbm9zdGljIGFjY3VyYWN5LCBwcmVjaXNpb24gYW5kIHJlY2FsbCByYXRlcyB3ZXJlIDgyLjglLCA4Mi41JSBhbmQgOTUuMiUgZm9yIG5hcnJvdy1iYW5kIGltYWdlcywgcmVzcGVjdGl2ZWx5LiBUaGUgZXhwZXJpbWVudGFsIHJlc3VsdHMgc2hvdyB0aGF0IGdyYXlzY2FsZSBpbWFnZXMgYWNoaWV2ZSBhbiBlcXVpdmFsZW50IG9yIGV2ZW4gaGlnaGVyIGFjY3VyYWN5IG9mIHBvbHlwIGRldGVjdGlvbiB0aGFuIFJHQiBpbWFnZXMgZm9yIGxpZ2h0d2VpZ2h0IGNvbXB1dGF0aW9uLiBJdCBpcyBhbHNvIGZvdW5kIHRoYXQgdGhlIGFjY3VyYWN5IG9mIHBvbHlwIGRldGVjdGlvbiBhbmQgY2xhc3NpZmljYXRpb24gaXMgZHJhbWF0aWNhbGx5IGRlY3JlYXNlIHdoZW4gdGhlIHNpemUgb2YgcG9seXAgaW1hZ2VzIHNtYWxsIHRoYW4gMTYwMCBwaXhlbHMuIEl0IGlzIHJlY29tbWVuZGVkIHRoYXQgY2xpbmljaWFucyBjb3VsZCBhZGp1c3QgdGhlIGRpc3RhbmNlIGJldHdlZW4gdGhlIGxlbnMgYW5kIHBvbHlwcyBhcHByb3ByaWF0ZWx5IHRvIGVuaGFuY2UgdGhlIHN5c3RlbSBwZXJmb3JtYW5jZSB3aGVuIGNvbmR1Y3RpbmcgY29tcHV0ZXItYXNzaXN0ZWQgY29sb3JlY3RhbCBwb2x5cCBhbmFseXNpcy4iLCJwdWJsaXNoZXIiOiJNdWx0aWRpc2NpcGxpbmFyeSBEaWdpdGFsIFB1Ymxpc2hpbmcgSW5zdGl0dXRlIiwiaXNzdWUiOiIxOCIsInZvbHVtZSI6IjIxIiwiY29udGFpbmVyLXRpdGxlLXNob3J0IjoiIn0sImlzVGVtcG9yYXJ5IjpmYWxzZSwic3VwcHJlc3MtYXV0aG9yIjpmYWxzZSwiY29tcG9zaXRlIjpmYWxzZSwiYXV0aG9yLW9ubHkiOmZhbHNlfV19&quot;,&quot;citationItems&quot;:[{&quot;id&quot;:&quot;cc6bc5c1-2d24-326a-b59e-e75fc574a2b3&quot;,&quot;itemData&quot;:{&quot;type&quot;:&quot;article-journal&quot;,&quot;id&quot;:&quot;cc6bc5c1-2d24-326a-b59e-e75fc574a2b3&quot;,&quot;title&quot;:&quot;Colorectal Polyp Image Detection and Classification through Grayscale Images and Deep Learning&quot;,&quot;author&quot;:[{&quot;family&quot;:&quot;Hsu&quot;,&quot;given&quot;:&quot;Chen Ming&quot;,&quot;parse-names&quot;:false,&quot;dropping-particle&quot;:&quot;&quot;,&quot;non-dropping-particle&quot;:&quot;&quot;},{&quot;family&quot;:&quot;Hsu&quot;,&quot;given&quot;:&quot;Chien Chang&quot;,&quot;parse-names&quot;:false,&quot;dropping-particle&quot;:&quot;&quot;,&quot;non-dropping-particle&quot;:&quot;&quot;},{&quot;family&quot;:&quot;Hsu&quot;,&quot;given&quot;:&quot;Zhe Ming&quot;,&quot;parse-names&quot;:false,&quot;dropping-particle&quot;:&quot;&quot;,&quot;non-dropping-particle&quot;:&quot;&quot;},{&quot;family&quot;:&quot;Shih&quot;,&quot;given&quot;:&quot;Feng Yu&quot;,&quot;parse-names&quot;:false,&quot;dropping-particle&quot;:&quot;&quot;,&quot;non-dropping-particle&quot;:&quot;&quot;},{&quot;family&quot;:&quot;Chang&quot;,&quot;given&quot;:&quot;Meng Lin&quot;,&quot;parse-names&quot;:false,&quot;dropping-particle&quot;:&quot;&quot;,&quot;non-dropping-particle&quot;:&quot;&quot;},{&quot;family&quot;:&quot;Chen&quot;,&quot;given&quot;:&quot;Tsung Hsing&quot;,&quot;parse-names&quot;:false,&quot;dropping-particle&quot;:&quot;&quot;,&quot;non-dropping-particle&quot;:&quot;&quot;}],&quot;container-title&quot;:&quot;Sensors 2021, Vol. 21, Page 5995&quot;,&quot;accessed&quot;:{&quot;date-parts&quot;:[[2024,4,14]]},&quot;DOI&quot;:&quot;10.3390/S21185995&quot;,&quot;ISSN&quot;:&quot;1424-8220&quot;,&quot;PMID&quot;:&quot;34577209&quot;,&quot;URL&quot;:&quot;https://www.mdpi.com/1424-8220/21/18/5995/htm&quot;,&quot;issued&quot;:{&quot;date-parts&quot;:[[2021,9,7]]},&quot;page&quot;:&quot;5995&quot;,&quot;abstract&quot;:&quot;Colonoscopy screening and colonoscopic polypectomy can decrease the incidence and mortality rate of colorectal cancer (CRC). The adenoma detection rate and accuracy of diagnosis of colorectal polyp which vary in different experienced endoscopists have impact on the colonoscopy protection effect of CRC. The work proposed a colorectal polyp image detection and classification system through grayscale images and deep learning. The system collected the data of CVC-Clinic and 1000 colorectal polyp images of Linkou Chang Gung Medical Hospital. The red-green-blue (RGB) images were transformed to 0 to 255 grayscale images. Polyp detection and classification were performed by convolutional neural network (CNN) model. Data for polyp detection was divided into five groups and tested by 5-fold validation. The accuracy of polyp detection was 95.1% for grayscale images which is higher than 94.1% for RGB and narrow-band images. The diagnostic accuracy, precision and recall rates were 82.8%, 82.5% and 95.2% for narrow-band images, respectively. The experimental results show that grayscale images achieve an equivalent or even higher accuracy of polyp detection than RGB images for lightweight computation. It is also found that the accuracy of polyp detection and classification is dramatically decrease when the size of polyp images small than 1600 pixels. It is recommended that clinicians could adjust the distance between the lens and polyps appropriately to enhance the system performance when conducting computer-assisted colorectal polyp analysis.&quot;,&quot;publisher&quot;:&quot;Multidisciplinary Digital Publishing Institute&quot;,&quot;issue&quot;:&quot;18&quot;,&quot;volume&quot;:&quot;21&quot;,&quot;container-title-short&quot;:&quot;&quot;},&quot;isTemporary&quot;:false,&quot;suppress-author&quot;:false,&quot;composite&quot;:false,&quot;author-only&quot;:false}]},{&quot;citationID&quot;:&quot;MENDELEY_CITATION_1801c8de-701d-4be2-ae91-50897f93c455&quot;,&quot;properties&quot;:{&quot;noteIndex&quot;:0},&quot;isEdited&quot;:false,&quot;manualOverride&quot;:{&quot;isManuallyOverridden&quot;:false,&quot;citeprocText&quot;:&quot;(Bernal et al., 2012)&quot;,&quot;manualOverrideText&quot;:&quot;&quot;},&quot;citationTag&quot;:&quot;MENDELEY_CITATION_v3_eyJjaXRhdGlvbklEIjoiTUVOREVMRVlfQ0lUQVRJT05fMTgwMWM4ZGUtNzAxZC00YmUyLWFlOTEtNTA4OTdmOTNjNDU1IiwicHJvcGVydGllcyI6eyJub3RlSW5kZXgiOjB9LCJpc0VkaXRlZCI6ZmFsc2UsIm1hbnVhbE92ZXJyaWRlIjp7ImlzTWFudWFsbHlPdmVycmlkZGVuIjpmYWxzZSwiY2l0ZXByb2NUZXh0IjoiKEJlcm5hbCBldCBhbC4sIDIwMTIpIiwibWFudWFsT3ZlcnJpZGVUZXh0IjoiIn0sImNpdGF0aW9uSXRlbXMiOlt7ImlkIjoiZWU2OGM3MzgtNmM5ZS0zMTMyLTg4ZmEtNDg3MGJlODY2NTc0IiwiaXRlbURhdGEiOnsidHlwZSI6ImFydGljbGUtam91cm5hbCIsImlkIjoiZWU2OGM3MzgtNmM5ZS0zMTMyLTg4ZmEtNDg3MGJlODY2NTc0IiwidGl0bGUiOiJUb3dhcmRzIGF1dG9tYXRpYyBwb2x5cCBkZXRlY3Rpb24gd2l0aCBhIHBvbHlwIGFwcGVhcmFuY2UgbW9kZWwiLCJhdXRob3IiOlt7ImZhbWlseSI6IkJlcm5hbCIsImdpdmVuIjoiSi4iLCJwYXJzZS1uYW1lcyI6ZmFsc2UsImRyb3BwaW5nLXBhcnRpY2xlIjoiIiwibm9uLWRyb3BwaW5nLXBhcnRpY2xlIjoiIn0seyJmYW1pbHkiOiJTw6FuY2hleiIsImdpdmVuIjoiSi4iLCJwYXJzZS1uYW1lcyI6ZmFsc2UsImRyb3BwaW5nLXBhcnRpY2xlIjoiIiwibm9uLWRyb3BwaW5nLXBhcnRpY2xlIjoiIn0seyJmYW1pbHkiOiJWaWxhcmnDsW8iLCJnaXZlbiI6IkYuIiwicGFyc2UtbmFtZXMiOmZhbHNlLCJkcm9wcGluZy1wYXJ0aWNsZSI6IiIsIm5vbi1kcm9wcGluZy1wYXJ0aWNsZSI6IiJ9XSwiY29udGFpbmVyLXRpdGxlIjoiUGF0dGVybiBSZWNvZ25pdGlvbiIsImNvbnRhaW5lci10aXRsZS1zaG9ydCI6IlBhdHRlcm4gUmVjb2duaXQiLCJhY2Nlc3NlZCI6eyJkYXRlLXBhcnRzIjpbWzIwMjQsNSwyMV1dfSwiRE9JIjoiMTAuMTAxNi9KLlBBVENPRy4yMDEyLjAzLjAwMiIsIklTU04iOiIwMDMxLTMyMDMiLCJpc3N1ZWQiOnsiZGF0ZS1wYXJ0cyI6W1syMDEyLDksMV1dfSwicGFnZSI6IjMxNjYtMzE4MiIsImFic3RyYWN0IjoiVGhpcyB3b3JrIGFpbXMgYXQgYXV0b21hdGljIHBvbHlwIGRldGVjdGlvbiBieSB1c2luZyBhIG1vZGVsIG9mIHBvbHlwIGFwcGVhcmFuY2UgaW4gdGhlIGNvbnRleHQgb2YgdGhlIGFuYWx5c2lzIG9mIGNvbG9ub3Njb3B5IHZpZGVvcy4gT3VyIG1ldGhvZCBjb25zaXN0cyBvZiB0aHJlZSBzdGFnZXM6IHJlZ2lvbiBzZWdtZW50YXRpb24sIHJlZ2lvbiBkZXNjcmlwdGlvbiBhbmQgcmVnaW9uIGNsYXNzaWZpY2F0aW9uLiBUaGUgcGVyZm9ybWFuY2Ugb2Ygb3VyIHJlZ2lvbiBzZWdtZW50YXRpb24gbWV0aG9kIGd1YXJhbnRlZXMgdGhhdCBpZiBhIHBvbHlwIGlzIHByZXNlbnQgaW4gdGhlIGltYWdlLCBpdCB3aWxsIGJlIGV4Y2x1c2l2ZWx5IGFuZCB0b3RhbGx5IGNvbnRhaW5lZCBpbiBhIHNpbmdsZSByZWdpb24uIFRoZSBvdXRwdXQgb2YgdGhlIGFsZ29yaXRobSBhbHNvIGRlZmluZXMgd2hpY2ggcmVnaW9ucyBjYW4gYmUgY29uc2lkZXJlZCBhcyBub24taW5mb3JtYXRpdmUuIFdlIGRlZmluZSBhcyBvdXIgcmVnaW9uIGRlc2NyaXB0b3IgdGhlIG5vdmVsIFNlY3RvciBBY2N1bXVsYXRpb24tRGVwdGggb2YgVmFsbGV5cyBBY2N1bXVsYXRpb24gKFNBLURPVkEpLCB3aGljaCBwcm92aWRlcyBhIG5lY2Vzc2FyeSBidXQgbm90IHN1ZmZpY2llbnQgY29uZGl0aW9uIGZvciB0aGUgcG9seXAgcHJlc2VuY2UuIEZpbmFsbHksIHdlIGNsYXNzaWZ5IG91ciBzZWdtZW50ZWQgcmVnaW9ucyBhY2NvcmRpbmcgdG8gdGhlIG1heGltYWwgdmFsdWVzIG9mIHRoZSBTQS1ET1ZBIGRlc2NyaXB0b3IuIE91ciBwcmVsaW1pbmFyeSBjbGFzc2lmaWNhdGlvbiByZXN1bHRzIGFyZSBwcm9taXNpbmcsIGVzcGVjaWFsbHkgd2hlbiBjbGFzc2lmeWluZyB0aG9zZSBwYXJ0cyBvZiB0aGUgaW1hZ2UgdGhhdCBkbyBub3QgY29udGFpbiBhIHBvbHlwIGluc2lkZS4gwqkgMjAxMiBFbHNldmllciBMdGQuIEFsbCByaWdodHMgcmVzZXJ2ZWQuIiwicHVibGlzaGVyIjoiUGVyZ2Ftb24iLCJpc3N1ZSI6IjkiLCJ2b2x1bWUiOiI0NSJ9LCJpc1RlbXBvcmFyeSI6ZmFsc2V9XX0=&quot;,&quot;citationItems&quot;:[{&quot;id&quot;:&quot;ee68c738-6c9e-3132-88fa-4870be866574&quot;,&quot;itemData&quot;:{&quot;type&quot;:&quot;article-journal&quot;,&quot;id&quot;:&quot;ee68c738-6c9e-3132-88fa-4870be866574&quot;,&quot;title&quot;:&quot;Towards automatic polyp detection with a polyp appearance model&quot;,&quot;author&quot;:[{&quot;family&quot;:&quot;Bernal&quot;,&quot;given&quot;:&quot;J.&quot;,&quot;parse-names&quot;:false,&quot;dropping-particle&quot;:&quot;&quot;,&quot;non-dropping-particle&quot;:&quot;&quot;},{&quot;family&quot;:&quot;Sánchez&quot;,&quot;given&quot;:&quot;J.&quot;,&quot;parse-names&quot;:false,&quot;dropping-particle&quot;:&quot;&quot;,&quot;non-dropping-particle&quot;:&quot;&quot;},{&quot;family&quot;:&quot;Vilariño&quot;,&quot;given&quot;:&quot;F.&quot;,&quot;parse-names&quot;:false,&quot;dropping-particle&quot;:&quot;&quot;,&quot;non-dropping-particle&quot;:&quot;&quot;}],&quot;container-title&quot;:&quot;Pattern Recognition&quot;,&quot;container-title-short&quot;:&quot;Pattern Recognit&quot;,&quot;accessed&quot;:{&quot;date-parts&quot;:[[2024,5,21]]},&quot;DOI&quot;:&quot;10.1016/J.PATCOG.2012.03.002&quot;,&quot;ISSN&quot;:&quot;0031-3203&quot;,&quot;issued&quot;:{&quot;date-parts&quot;:[[2012,9,1]]},&quot;page&quot;:&quot;3166-3182&quot;,&quot;abstract&quot;:&quot;This work aims at automatic polyp detection by using a model of polyp appearance in the context of the analysis of colonoscopy videos. Our method consists of three stages: region segmentation, region description and region classification. The performance of our region segmentation method guarantees that if a polyp is present in the image, it will be exclusively and totally contained in a single region. The output of the algorithm also defines which regions can be considered as non-informative. We define as our region descriptor the novel Sector Accumulation-Depth of Valleys Accumulation (SA-DOVA), which provides a necessary but not sufficient condition for the polyp presence. Finally, we classify our segmented regions according to the maximal values of the SA-DOVA descriptor. Our preliminary classification results are promising, especially when classifying those parts of the image that do not contain a polyp inside. © 2012 Elsevier Ltd. All rights reserved.&quot;,&quot;publisher&quot;:&quot;Pergamon&quot;,&quot;issue&quot;:&quot;9&quot;,&quot;volume&quot;:&quot;45&quot;},&quot;isTemporary&quot;:false}]},{&quot;citationID&quot;:&quot;MENDELEY_CITATION_b905db3b-b482-47e2-9ae2-3b0129181e80&quot;,&quot;properties&quot;:{&quot;noteIndex&quot;:0},&quot;isEdited&quot;:false,&quot;manualOverride&quot;:{&quot;isManuallyOverridden&quot;:false,&quot;citeprocText&quot;:&quot;(Bernal et al., 2015)&quot;,&quot;manualOverrideText&quot;:&quot;&quot;},&quot;citationTag&quot;:&quot;MENDELEY_CITATION_v3_eyJjaXRhdGlvbklEIjoiTUVOREVMRVlfQ0lUQVRJT05fYjkwNWRiM2ItYjQ4Mi00N2UyLTlhZTItM2IwMTI5MTgxZTgwIiwicHJvcGVydGllcyI6eyJub3RlSW5kZXgiOjB9LCJpc0VkaXRlZCI6ZmFsc2UsIm1hbnVhbE92ZXJyaWRlIjp7ImlzTWFudWFsbHlPdmVycmlkZGVuIjpmYWxzZSwiY2l0ZXByb2NUZXh0IjoiKEJlcm5hbCBldCBhbC4sIDIwMTUpIiwibWFudWFsT3ZlcnJpZGVUZXh0IjoiIn0sImNpdGF0aW9uSXRlbXMiOlt7ImlkIjoiNTZlNTExZTEtYWQzYy0zNjY5LWIzYTEtYTU0NDIzODI0Yzc5IiwiaXRlbURhdGEiOnsidHlwZSI6ImFydGljbGUtam91cm5hbCIsImlkIjoiNTZlNTExZTEtYWQzYy0zNjY5LWIzYTEtYTU0NDIzODI0Yzc5IiwidGl0bGUiOiJXTS1ET1ZBIG1hcHMgZm9yIGFjY3VyYXRlIHBvbHlwIGhpZ2hsaWdodGluZyBpbiBjb2xvbm9zY29weTogVmFsaWRhdGlvbiB2cy4gc2FsaWVuY3kgbWFwcyBmcm9tIHBoeXNpY2lhbnMuIENvbXB1dGVyaXplZCBNZWRpY2FsIEltYWdpbmcgYW5kIEdyYXBoaWNzIiwiYXV0aG9yIjpbeyJmYW1pbHkiOiJCZXJuYWwiLCJnaXZlbiI6IkoiLCJwYXJzZS1uYW1lcyI6ZmFsc2UsImRyb3BwaW5nLXBhcnRpY2xlIjoiIiwibm9uLWRyb3BwaW5nLXBhcnRpY2xlIjoiIn0seyJmYW1pbHkiOiJTw6FuY2hleiIsImdpdmVuIjoiRiIsInBhcnNlLW5hbWVzIjpmYWxzZSwiZHJvcHBpbmctcGFydGljbGUiOiIiLCJub24tZHJvcHBpbmctcGFydGljbGUiOiIifSx7ImZhbWlseSI6IkZlcm7DoW5kZXotRXNwYXJyYWNoIiwiZ2l2ZW4iOiJHIiwicGFyc2UtbmFtZXMiOmZhbHNlLCJkcm9wcGluZy1wYXJ0aWNsZSI6IiIsIm5vbi1kcm9wcGluZy1wYXJ0aWNsZSI6IiJ9LHsiZmFtaWx5IjoiR2lsIiwiZ2l2ZW4iOiJEIiwicGFyc2UtbmFtZXMiOmZhbHNlLCJkcm9wcGluZy1wYXJ0aWNsZSI6IiIsIm5vbi1kcm9wcGluZy1wYXJ0aWNsZSI6IiJ9LHsiZmFtaWx5IjoiUm9kcsOtZ3VleiIsImdpdmVuIjoiQyIsInBhcnNlLW5hbWVzIjpmYWxzZSwiZHJvcHBpbmctcGFydGljbGUiOiIiLCJub24tZHJvcHBpbmctcGFydGljbGUiOiIifSx7ImZhbWlseSI6IlZpbGFyacOxbyIsImdpdmVuIjoiRiIsInBhcnNlLW5hbWVzIjpmYWxzZSwiZHJvcHBpbmctcGFydGljbGUiOiIiLCJub24tZHJvcHBpbmctcGFydGljbGUiOiIifV0sImFjY2Vzc2VkIjp7ImRhdGUtcGFydHMiOltbMjAyNCw1LDIxXV19LCJVUkwiOiJodHRwczovL3BvbHlwLmdyYW5kLWNoYWxsZW5nZS5vcmcvQ1ZDQ2xpbmljREIvIiwiaXNzdWVkIjp7ImRhdGUtcGFydHMiOltbMjAxNV1dfSwiY29udGFpbmVyLXRpdGxlLXNob3J0IjoiIn0sImlzVGVtcG9yYXJ5IjpmYWxzZX1dfQ==&quot;,&quot;citationItems&quot;:[{&quot;id&quot;:&quot;56e511e1-ad3c-3669-b3a1-a54423824c79&quot;,&quot;itemData&quot;:{&quot;type&quot;:&quot;article-journal&quot;,&quot;id&quot;:&quot;56e511e1-ad3c-3669-b3a1-a54423824c79&quot;,&quot;title&quot;:&quot;WM-DOVA maps for accurate polyp highlighting in colonoscopy: Validation vs. saliency maps from physicians. Computerized Medical Imaging and Graphics&quot;,&quot;author&quot;:[{&quot;family&quot;:&quot;Bernal&quot;,&quot;given&quot;:&quot;J&quot;,&quot;parse-names&quot;:false,&quot;dropping-particle&quot;:&quot;&quot;,&quot;non-dropping-particle&quot;:&quot;&quot;},{&quot;family&quot;:&quot;Sánchez&quot;,&quot;given&quot;:&quot;F&quot;,&quot;parse-names&quot;:false,&quot;dropping-particle&quot;:&quot;&quot;,&quot;non-dropping-particle&quot;:&quot;&quot;},{&quot;family&quot;:&quot;Fernández-Esparrach&quot;,&quot;given&quot;:&quot;G&quot;,&quot;parse-names&quot;:false,&quot;dropping-particle&quot;:&quot;&quot;,&quot;non-dropping-particle&quot;:&quot;&quot;},{&quot;family&quot;:&quot;Gil&quot;,&quot;given&quot;:&quot;D&quot;,&quot;parse-names&quot;:false,&quot;dropping-particle&quot;:&quot;&quot;,&quot;non-dropping-particle&quot;:&quot;&quot;},{&quot;family&quot;:&quot;Rodríguez&quot;,&quot;given&quot;:&quot;C&quot;,&quot;parse-names&quot;:false,&quot;dropping-particle&quot;:&quot;&quot;,&quot;non-dropping-particle&quot;:&quot;&quot;},{&quot;family&quot;:&quot;Vilariño&quot;,&quot;given&quot;:&quot;F&quot;,&quot;parse-names&quot;:false,&quot;dropping-particle&quot;:&quot;&quot;,&quot;non-dropping-particle&quot;:&quot;&quot;}],&quot;accessed&quot;:{&quot;date-parts&quot;:[[2024,5,21]]},&quot;URL&quot;:&quot;https://polyp.grand-challenge.org/CVCClinicDB/&quot;,&quot;issued&quot;:{&quot;date-parts&quot;:[[2015]]},&quot;container-title-short&quot;:&quot;&quot;},&quot;isTemporary&quot;:false}]},{&quot;citationID&quot;:&quot;MENDELEY_CITATION_aee9213c-badd-444f-8c14-d39bab06bc70&quot;,&quot;properties&quot;:{&quot;noteIndex&quot;:0},&quot;isEdited&quot;:false,&quot;manualOverride&quot;:{&quot;isManuallyOverridden&quot;:false,&quot;citeprocText&quot;:&quot;(Jha et al., 2020)&quot;,&quot;manualOverrideText&quot;:&quot;&quot;},&quot;citationTag&quot;:&quot;MENDELEY_CITATION_v3_eyJjaXRhdGlvbklEIjoiTUVOREVMRVlfQ0lUQVRJT05fYWVlOTIxM2MtYmFkZC00NDRmLThjMTQtZDM5YmFiMDZiYzcwIiwicHJvcGVydGllcyI6eyJub3RlSW5kZXgiOjB9LCJpc0VkaXRlZCI6ZmFsc2UsIm1hbnVhbE92ZXJyaWRlIjp7ImlzTWFudWFsbHlPdmVycmlkZGVuIjpmYWxzZSwiY2l0ZXByb2NUZXh0IjoiKEpoYSBldCBhbC4sIDIwMjApIiwibWFudWFsT3ZlcnJpZGVUZXh0IjoiIn0sImNpdGF0aW9uSXRlbXMiOlt7ImlkIjoiZDI5NzM0MzAtZDg5My0zYTJjLTlmNGMtYmZmNDZhYjg2MTMzIiwiaXRlbURhdGEiOnsidHlwZSI6ImFydGljbGUtam91cm5hbCIsImlkIjoiZDI5NzM0MzAtZDg5My0zYTJjLTlmNGMtYmZmNDZhYjg2MTMzIiwidGl0bGUiOiJLdmFzaXItU0VHOiBBIFNlZ21lbnRlZCBQb2x5cCBEYXRhc2V0IiwiYXV0aG9yIjpbeyJmYW1pbHkiOiJKaGEiLCJnaXZlbiI6IkRlYmVzaCIsInBhcnNlLW5hbWVzIjpmYWxzZSwiZHJvcHBpbmctcGFydGljbGUiOiIiLCJub24tZHJvcHBpbmctcGFydGljbGUiOiIifSx7ImZhbWlseSI6IlNtZWRzcnVkIiwiZ2l2ZW4iOiJQaWEgSC4iLCJwYXJzZS1uYW1lcyI6ZmFsc2UsImRyb3BwaW5nLXBhcnRpY2xlIjoiIiwibm9uLWRyb3BwaW5nLXBhcnRpY2xlIjoiIn0seyJmYW1pbHkiOiJSaWVnbGVyIiwiZ2l2ZW4iOiJNaWNoYWVsIEEuIiwicGFyc2UtbmFtZXMiOmZhbHNlLCJkcm9wcGluZy1wYXJ0aWNsZSI6IiIsIm5vbi1kcm9wcGluZy1wYXJ0aWNsZSI6IiJ9LHsiZmFtaWx5IjoiSGFsdm9yc2VuIiwiZ2l2ZW4iOiJQw6VsIiwicGFyc2UtbmFtZXMiOmZhbHNlLCJkcm9wcGluZy1wYXJ0aWNsZSI6IiIsIm5vbi1kcm9wcGluZy1wYXJ0aWNsZSI6IiJ9LHsiZmFtaWx5IjoiTGFuZ2UiLCJnaXZlbiI6IlRob21hcyIsInBhcnNlLW5hbWVzIjpmYWxzZSwiZHJvcHBpbmctcGFydGljbGUiOiIiLCJub24tZHJvcHBpbmctcGFydGljbGUiOiJkZSJ9LHsiZmFtaWx5IjoiSm9oYW5zZW4iLCJnaXZlbiI6IkRhZyIsInBhcnNlLW5hbWVzIjpmYWxzZSwiZHJvcHBpbmctcGFydGljbGUiOiIiLCJub24tZHJvcHBpbmctcGFydGljbGUiOiIifSx7ImZhbWlseSI6IkpvaGFuc2VuIiwiZ2l2ZW4iOiJIw6V2YXJkIEQ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UsMjFdXX0sIkRPSSI6IjEwLjEwMDcvOTc4LTMtMDMwLTM3NzM0LTJfMzciLCJJU0JOIjoiOTc4MzAzMDM3NzMzNSIsIklTU04iOiIxNjExMzM0OSIsImlzc3VlZCI6eyJkYXRlLXBhcnRzIjpbWzIwMjBdXX0sInBhZ2UiOiI0NTEtNDYyIiwiYWJzdHJhY3QiOiJQaXhlbC13aXNlIGltYWdlIHNlZ21lbnRhdGlvbiBpcyBhIGhpZ2hseSBkZW1hbmRpbmcgdGFzayBpbiBtZWRpY2FsLWltYWdlIGFuYWx5c2lzLiBJbiBwcmFjdGljZSwgaXQgaXMgZGlmZmljdWx0IHRvIGZpbmQgYW5ub3RhdGVkIG1lZGljYWwgaW1hZ2VzIHdpdGggY29ycmVzcG9uZGluZyBzZWdtZW50YXRpb24gbWFza3MuIEluIHRoaXMgcGFwZXIsIHdlIHByZXNlbnQgS3Zhc2lyLVNFRzogYW4gb3Blbi1hY2Nlc3MgZGF0YXNldCBvZiBnYXN0cm9pbnRlc3RpbmFsIHBvbHlwIGltYWdlcyBhbmQgY29ycmVzcG9uZGluZyBzZWdtZW50YXRpb24gbWFza3MsIG1hbnVhbGx5IGFubm90YXRlZCBieSBhIG1lZGljYWwgZG9jdG9yIGFuZCB0aGVuIHZlcmlmaWVkIGJ5IGFuIGV4cGVyaWVuY2VkIGdhc3Ryb2VudGVyb2xvZ2lzdC4gTW9yZW92ZXIsIHdlIGFsc28gZ2VuZXJhdGVkIHRoZSBib3VuZGluZyBib3hlcyBvZiB0aGUgcG9seXAgcmVnaW9ucyB3aXRoIHRoZSBoZWxwIG9mIHNlZ21lbnRhdGlvbiBtYXNrcy4gV2UgZGVtb25zdHJhdGUgdGhlIHVzZSBvZiBvdXIgZGF0YXNldCB3aXRoIGEgdHJhZGl0aW9uYWwgc2VnbWVudGF0aW9uIGFwcHJvYWNoIGFuZCBhIG1vZGVybiBkZWVwLWxlYXJuaW5nIGJhc2VkIENvbnZvbHV0aW9uYWwgTmV1cmFsIE5ldHdvcmsgKENOTikgYXBwcm9hY2guIFRoZSBkYXRhc2V0IHdpbGwgYmUgb2YgdmFsdWUgZm9yIHJlc2VhcmNoZXJzIHRvIHJlcHJvZHVjZSByZXN1bHRzIGFuZCBjb21wYXJlIG1ldGhvZHMuIEJ5IGFkZGluZyBzZWdtZW50YXRpb24gbWFza3MgdG8gdGhlIEt2YXNpciBkYXRhc2V0LCB3aGljaCBvbmx5IHByb3ZpZGUgZnJhbWUtd2lzZSBhbm5vdGF0aW9ucywgd2UgZW5hYmxlIG11bHRpbWVkaWEgYW5kIGNvbXB1dGVyIHZpc2lvbiByZXNlYXJjaGVycyB0byBjb250cmlidXRlIGluIHRoZSBmaWVsZCBvZiBwb2x5cCBzZWdtZW50YXRpb24gYW5kIGF1dG9tYXRpYyBhbmFseXNpcyBvZiBjb2xvbm9zY29weSBpbWFnZXMuIiwicHVibGlzaGVyIjoiU3ByaW5nZXIiLCJ2b2x1bWUiOiIxMTk2MiBMTkNTIiwiY29udGFpbmVyLXRpdGxlLXNob3J0IjoiIn0sImlzVGVtcG9yYXJ5IjpmYWxzZX1dfQ==&quot;,&quot;citationItems&quot;:[{&quot;id&quot;:&quot;d2973430-d893-3a2c-9f4c-bff46ab86133&quot;,&quot;itemData&quot;:{&quot;type&quot;:&quot;article-journal&quot;,&quot;id&quot;:&quot;d2973430-d893-3a2c-9f4c-bff46ab86133&quot;,&quot;title&quot;:&quot;Kvasir-SEG: A Segmented Polyp Dataset&quot;,&quot;author&quot;:[{&quot;family&quot;:&quot;Jha&quot;,&quot;given&quot;:&quot;Debesh&quot;,&quot;parse-names&quot;:false,&quot;dropping-particle&quot;:&quot;&quot;,&quot;non-dropping-particle&quot;:&quot;&quot;},{&quot;family&quot;:&quot;Smedsrud&quot;,&quot;given&quot;:&quot;Pia H.&quot;,&quot;parse-names&quot;:false,&quot;dropping-particle&quot;:&quot;&quot;,&quot;non-dropping-particle&quot;:&quot;&quot;},{&quot;family&quot;:&quot;Riegler&quot;,&quot;given&quot;:&quot;Michael A.&quot;,&quot;parse-names&quot;:false,&quot;dropping-particle&quot;:&quot;&quot;,&quot;non-dropping-particle&quot;:&quot;&quot;},{&quot;family&quot;:&quot;Halvorsen&quot;,&quot;given&quot;:&quot;Pål&quot;,&quot;parse-names&quot;:false,&quot;dropping-particle&quot;:&quot;&quot;,&quot;non-dropping-particle&quot;:&quot;&quot;},{&quot;family&quot;:&quot;Lange&quot;,&quot;given&quot;:&quot;Thomas&quot;,&quot;parse-names&quot;:false,&quot;dropping-particle&quot;:&quot;&quot;,&quot;non-dropping-particle&quot;:&quot;de&quot;},{&quot;family&quot;:&quot;Johansen&quot;,&quot;given&quot;:&quot;Dag&quot;,&quot;parse-names&quot;:false,&quot;dropping-particle&quot;:&quot;&quot;,&quot;non-dropping-particle&quot;:&quot;&quot;},{&quot;family&quot;:&quot;Johansen&quot;,&quot;given&quot;:&quot;Håvard D.&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5,21]]},&quot;DOI&quot;:&quot;10.1007/978-3-030-37734-2_37&quot;,&quot;ISBN&quot;:&quot;9783030377335&quot;,&quot;ISSN&quot;:&quot;16113349&quot;,&quot;issued&quot;:{&quot;date-parts&quot;:[[2020]]},&quot;page&quot;:&quot;451-462&quot;,&quot;abstract&quot;:&quot;Pixel-wise image segmentation is a highly demanding task in medical-image analysis. In practice, it is difficult to find annotated medical images with corresponding segmentation masks. In this paper, we present Kvasir-SEG: an open-access dataset of gastrointestinal polyp images and corresponding segmentation masks, manually annotated by a medical doctor and then verified by an experienced gastroenterologist. Moreover, we also generated the bounding boxes of the polyp regions with the help of segmentation masks. We demonstrate the use of our dataset with a traditional segmentation approach and a modern deep-learning based Convolutional Neural Network (CNN) approach. The dataset will be of value for researchers to reproduce results and compare methods. By adding segmentation masks to the Kvasir dataset, which only provide frame-wise annotations, we enable multimedia and computer vision researchers to contribute in the field of polyp segmentation and automatic analysis of colonoscopy images.&quot;,&quot;publisher&quot;:&quot;Springer&quot;,&quot;volume&quot;:&quot;11962 LNC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947585C5D6EBD4BA52309FE10A55D41" ma:contentTypeVersion="6" ma:contentTypeDescription="Crear nuevo documento." ma:contentTypeScope="" ma:versionID="4c19cca4c28ddcdc28c57e7b1b6b4968">
  <xsd:schema xmlns:xsd="http://www.w3.org/2001/XMLSchema" xmlns:xs="http://www.w3.org/2001/XMLSchema" xmlns:p="http://schemas.microsoft.com/office/2006/metadata/properties" xmlns:ns2="40c80995-eab8-41df-ba0f-1db15ee1cddf" xmlns:ns3="79078f06-1403-448f-8350-878220308c87" targetNamespace="http://schemas.microsoft.com/office/2006/metadata/properties" ma:root="true" ma:fieldsID="7a227c3117966d4fd4fafa9f329bf1d7" ns2:_="" ns3:_="">
    <xsd:import namespace="40c80995-eab8-41df-ba0f-1db15ee1cddf"/>
    <xsd:import namespace="79078f06-1403-448f-8350-878220308c8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80995-eab8-41df-ba0f-1db15ee1cd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078f06-1403-448f-8350-878220308c8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Ame23</b:Tag>
    <b:SourceType>InternetSite</b:SourceType>
    <b:Guid>{E60F33EC-0482-4188-86A1-4AE5D1770DD5}</b:Guid>
    <b:Title>Colonoscopy</b:Title>
    <b:Year>2023</b:Year>
    <b:Month>10</b:Month>
    <b:Day>3</b:Day>
    <b:InternetSiteTitle>Cancer.org</b:InternetSiteTitle>
    <b:URL>https://www.cancer.org/cancer/diagnosis-staging/tests/endoscopy/colonoscopy.html</b:URL>
    <b:Author>
      <b:Author>
        <b:Corporate>American Cancer Society</b:Corporate>
      </b:Author>
    </b:Author>
    <b:RefOrder>2</b:RefOrder>
  </b:Source>
  <b:Source>
    <b:SourceType>Journal Article</b:SourceType>
    <b:Title>Colorectal cancer statistics, 2023</b:Title>
    <b:Year>2023</b:Year>
    <b:Author>
      <b:Author>
        <b:NameList>
          <b:Person>
            <b:First>Rebecca L</b:First>
            <b:Last>Siegel Mph</b:Last>
          </b:Person>
          <b:Person>
            <b:First>Nikita</b:First>
            <b:Last>Sandeep</b:Last>
          </b:Person>
          <b:Person>
            <b:First>Wagle</b:First>
            <b:Last>Mbbs</b:Last>
          </b:Person>
          <b:Person>
            <b:First>Andrea</b:First>
            <b:Last>Cercek</b:Last>
          </b:Person>
          <b:Person>
            <b:First>Robert A</b:First>
            <b:Last>Smith Phd</b:Last>
          </b:Person>
          <b:Person>
            <b:First>|</b:First>
            <b:Last>Ahmedin</b:Last>
          </b:Person>
          <b:Person>
            <b:First>Jemal</b:First>
            <b:Last>Dvm</b:Last>
          </b:Person>
          <b:Person>
            <b:First>Rebecca L</b:First>
            <b:Last>Siegel</b:Last>
          </b:Person>
        </b:NameList>
      </b:Author>
      <b:Editor>
        <b:NameList>
				</b:NameList>
      </b:Editor>
    </b:Author>
    <b:URL>https://acsjournals.onlinelibrary.wiley.com/doi/10.3322/caac.21772</b:URL>
    <b:Tag>colorectal-cancer-statistics,-2023</b:Tag>
    <b:RefOrder>1</b:RefOrder>
  </b:Source>
  <b:Source>
    <b:Tag>Wor23</b:Tag>
    <b:SourceType>InternetSite</b:SourceType>
    <b:Guid>{E05B9CB5-1F3B-4092-B774-8D71D5C0C6CF}</b:Guid>
    <b:Title>Colorectal cancer</b:Title>
    <b:Year>2023</b:Year>
    <b:Author>
      <b:Author>
        <b:Corporate>World Health Organization</b:Corporate>
      </b:Author>
    </b:Author>
    <b:InternetSiteTitle>Who.int</b:InternetSiteTitle>
    <b:Month>07</b:Month>
    <b:Day>11</b:Day>
    <b:URL>https://www.who.int/news-room/fact-sheets/detail/colorectal-cancer</b:URL>
    <b:RefOrder>5</b:RefOrder>
  </b:Source>
  <b:Source>
    <b:Tag>Nis13</b:Tag>
    <b:SourceType>JournalArticle</b:SourceType>
    <b:Guid>{AA74110A-B460-47BE-9DB8-E82527862535}</b:Guid>
    <b:Title>Long-term colorectal-cancer incidence and mortality after lower endoscopy</b:Title>
    <b:Year>2013</b:Year>
    <b:Author>
      <b:Author>
        <b:NameList>
          <b:Person>
            <b:Last>Nishihara</b:Last>
            <b:First>Reiko</b:First>
          </b:Person>
          <b:Person>
            <b:Last>Wu</b:Last>
            <b:First>Kana</b:First>
          </b:Person>
          <b:Person>
            <b:Last>Lochhead</b:Last>
            <b:First>Paul</b:First>
          </b:Person>
          <b:Person>
            <b:Last>Morikawa</b:Last>
            <b:First>Teppei</b:First>
          </b:Person>
          <b:Person>
            <b:Last>Liao</b:Last>
            <b:First>Xiaoyun</b:First>
          </b:Person>
          <b:Person>
            <b:Last>Qian</b:Last>
            <b:First>Zhi</b:First>
            <b:Middle>Rong</b:Middle>
          </b:Person>
          <b:Person>
            <b:Last>Inamura</b:Last>
            <b:First>Kentaro</b:First>
          </b:Person>
          <b:Person>
            <b:Last>Kim</b:Last>
            <b:First>Sun</b:First>
            <b:Middle>A</b:Middle>
          </b:Person>
          <b:Person>
            <b:Last>Kuchiba</b:Last>
            <b:First>Aya</b:First>
          </b:Person>
          <b:Person>
            <b:Last>Yamauchi</b:Last>
            <b:First>Mai</b:First>
          </b:Person>
          <b:Person>
            <b:Last>Imamura</b:Last>
            <b:First>Yu</b:First>
          </b:Person>
          <b:Person>
            <b:Last>Willett</b:Last>
            <b:First>Walter</b:First>
            <b:Middle>C</b:Middle>
          </b:Person>
          <b:Person>
            <b:Last>Rosner</b:Last>
            <b:First>Bernard</b:First>
            <b:Middle>A</b:Middle>
          </b:Person>
          <b:Person>
            <b:Last>Fuchs</b:Last>
            <b:First>Charles</b:First>
            <b:Middle>S</b:Middle>
          </b:Person>
          <b:Person>
            <b:Last>Giovannucci</b:Last>
            <b:First>Edward</b:First>
          </b:Person>
          <b:Person>
            <b:Last>Ogino</b:Last>
            <b:First>Shuji</b:First>
          </b:Person>
        </b:NameList>
      </b:Author>
    </b:Author>
    <b:JournalName>The New England journal of medicine</b:JournalName>
    <b:Pages>1095-1105</b:Pages>
    <b:Volume>369</b:Volume>
    <b:Issue>12</b:Issue>
    <b:DOI>10.1056/nejmoa1301969</b:DOI>
    <b:RefOrder>6</b:RefOrder>
  </b:Source>
  <b:Source>
    <b:Tag>Dou18</b:Tag>
    <b:SourceType>JournalArticle</b:SourceType>
    <b:Guid>{9ECA645F-E054-4465-871F-E57625A04FAD}</b:Guid>
    <b:Author>
      <b:Author>
        <b:NameList>
          <b:Person>
            <b:Last>Doubeni</b:Last>
            <b:First>Chyke</b:First>
            <b:Middle>A</b:Middle>
          </b:Person>
          <b:Person>
            <b:Last>Corley</b:Last>
            <b:First>Douglas</b:First>
            <b:Middle>A</b:Middle>
          </b:Person>
          <b:Person>
            <b:Last>Quinn</b:Last>
            <b:First>Virginia</b:First>
            <b:Middle>P</b:Middle>
          </b:Person>
          <b:Person>
            <b:Last>Jensen</b:Last>
            <b:First>Christopher</b:First>
            <b:Middle>D</b:Middle>
          </b:Person>
          <b:Person>
            <b:Last>Zauber</b:Last>
            <b:First>Ann</b:First>
            <b:Middle>G</b:Middle>
          </b:Person>
          <b:Person>
            <b:Last>Goodman</b:Last>
            <b:First>Michael</b:First>
          </b:Person>
          <b:Person>
            <b:Last>Johnson</b:Last>
            <b:First>Jill</b:First>
            <b:Middle>R</b:Middle>
          </b:Person>
          <b:Person>
            <b:Last>Mehta</b:Last>
            <b:First>Shivan</b:First>
            <b:Middle>J</b:Middle>
          </b:Person>
          <b:Person>
            <b:Last>Becerra</b:Last>
            <b:First>Tracy</b:First>
            <b:Middle>A</b:Middle>
          </b:Person>
          <b:Person>
            <b:Last>Zhao</b:Last>
            <b:First>Wei</b:First>
            <b:Middle>K</b:Middle>
          </b:Person>
          <b:Person>
            <b:Last>Schottinger</b:Last>
            <b:First>Joanne</b:First>
          </b:Person>
          <b:Person>
            <b:Last>Doria-Rose</b:Last>
            <b:First>V</b:First>
            <b:Middle>Paul</b:Middle>
          </b:Person>
          <b:Person>
            <b:Last>Levin</b:Last>
            <b:First>Theodore</b:First>
            <b:Middle>R</b:Middle>
          </b:Person>
          <b:Person>
            <b:Last>Weiss</b:Last>
            <b:First>Noel</b:First>
            <b:Middle>S</b:Middle>
          </b:Person>
          <b:Person>
            <b:Last>Fle</b:Last>
          </b:Person>
        </b:NameList>
      </b:Author>
    </b:Author>
    <b:Title>Effectiveness of screening colonoscopy in reducing the risk of death from right and left colon cancer: a large community-based study</b:Title>
    <b:JournalName>Gut</b:JournalName>
    <b:Year>2018</b:Year>
    <b:Pages>291-298</b:Pages>
    <b:Volume>67</b:Volume>
    <b:Issue>2</b:Issue>
    <b:DOI>10.1136/gutjnl-2016-312712</b:DOI>
    <b:RefOrder>7</b:RefOrder>
  </b:Source>
  <b:Source>
    <b:Tag>Con13</b:Tag>
    <b:SourceType>JournalArticle</b:SourceType>
    <b:Guid>{17A894F6-B344-4085-AC6B-B96E4AECF8E9}</b:Guid>
    <b:Author>
      <b:Author>
        <b:NameList>
          <b:Person>
            <b:Last>Conteduca</b:Last>
            <b:First>Vincenza</b:First>
          </b:Person>
          <b:Person>
            <b:Last>Sansonno</b:Last>
            <b:First>Domenico</b:First>
          </b:Person>
          <b:Person>
            <b:Last>Russi</b:Last>
            <b:First>Sabino</b:First>
          </b:Person>
          <b:Person>
            <b:Last>Dammacco</b:Last>
            <b:First>Franco</b:First>
          </b:Person>
        </b:NameList>
      </b:Author>
    </b:Author>
    <b:Title>Precancerous colorectal lesions</b:Title>
    <b:JournalName>International journal of oncology</b:JournalName>
    <b:Year>2013</b:Year>
    <b:Pages>973-984</b:Pages>
    <b:Volume>43</b:Volume>
    <b:Issue>4</b:Issue>
    <b:DOI>10.3892/ijo.2013.2041</b:DOI>
    <b:RefOrder>8</b:RefOrder>
  </b:Source>
  <b:Source>
    <b:Tag>Wil13</b:Tag>
    <b:SourceType>JournalArticle</b:SourceType>
    <b:Guid>{9F6F07F9-8ADC-435F-AF34-1350A20925F5}</b:Guid>
    <b:Author>
      <b:Author>
        <b:NameList>
          <b:Person>
            <b:Last>Williams</b:Last>
            <b:First>J</b:First>
            <b:Middle>G</b:Middle>
          </b:Person>
          <b:Person>
            <b:Last>Pullan</b:Last>
            <b:First>R</b:First>
            <b:Middle>D</b:Middle>
          </b:Person>
          <b:Person>
            <b:Last>Hill</b:Last>
            <b:First>J</b:First>
          </b:Person>
          <b:Person>
            <b:Last>Horgan</b:Last>
            <b:First>P</b:First>
            <b:Middle>G</b:Middle>
          </b:Person>
          <b:Person>
            <b:Last>Salmo</b:Last>
            <b:First>E</b:First>
          </b:Person>
          <b:Person>
            <b:Last>Buchanan</b:Last>
            <b:First>G</b:First>
            <b:Middle>N</b:Middle>
          </b:Person>
          <b:Person>
            <b:Last>Rasheed</b:Last>
            <b:First>S</b:First>
          </b:Person>
          <b:Person>
            <b:Last>McGee</b:Last>
            <b:First>S</b:First>
            <b:Middle>G</b:Middle>
          </b:Person>
          <b:Person>
            <b:Last>Haboubi</b:Last>
            <b:First>N</b:First>
          </b:Person>
        </b:NameList>
      </b:Author>
    </b:Author>
    <b:Title>Management of the malignant colorectal polyp: ACPGBI position statement</b:Title>
    <b:JournalName>Colorectal disease: the official journal of the Association of Coloproctology of Great Britain and Ireland</b:JournalName>
    <b:Year>2013</b:Year>
    <b:Pages>1-38</b:Pages>
    <b:Volume>15</b:Volume>
    <b:Issue>s2</b:Issue>
    <b:DOI>10.1111/codi.12262</b:DOI>
    <b:RefOrder>9</b:RefOrder>
  </b:Source>
  <b:Source>
    <b:Tag>Par22</b:Tag>
    <b:SourceType>JournalArticle</b:SourceType>
    <b:Guid>{BDC67B15-A351-452B-8320-4C4A898543D0}</b:Guid>
    <b:Author>
      <b:Author>
        <b:NameList>
          <b:Person>
            <b:Last>Park</b:Last>
            <b:First>Su</b:First>
            <b:Middle>Bee</b:Middle>
          </b:Person>
          <b:Person>
            <b:Last>Cha</b:Last>
            <b:First>Jae</b:First>
            <b:Middle>Myung</b:Middle>
          </b:Person>
        </b:NameList>
      </b:Author>
    </b:Author>
    <b:Title>Quality indicators in colonoscopy: the chasm between ideal and reality</b:Title>
    <b:JournalName>Clinical endoscopy</b:JournalName>
    <b:Year>2022</b:Year>
    <b:Pages>332-338</b:Pages>
    <b:Volume>55</b:Volume>
    <b:Issue>3</b:Issue>
    <b:DOI>10.5946/ce.2022.037</b:DOI>
    <b:RefOrder>10</b:RefOrder>
  </b:Source>
  <b:Source>
    <b:Tag>Ahm19</b:Tag>
    <b:SourceType>JournalArticle</b:SourceType>
    <b:Guid>{F6232289-34A6-46EB-8400-0B6240A2E2B5}</b:Guid>
    <b:Title>Artificial intelligence and computer-aided diagnosis in colonoscopy: current evidence and future directions</b:Title>
    <b:Year>2019</b:Year>
    <b:Author>
      <b:Author>
        <b:NameList>
          <b:Person>
            <b:Last>Ahmad</b:Last>
            <b:First>Omer</b:First>
            <b:Middle>F</b:Middle>
          </b:Person>
          <b:Person>
            <b:Last>Soares</b:Last>
            <b:First>Antonio</b:First>
            <b:Middle>S</b:Middle>
          </b:Person>
          <b:Person>
            <b:Last>Mazomenos</b:Last>
            <b:First>Evangelos</b:First>
          </b:Person>
          <b:Person>
            <b:Last>Brandao</b:Last>
            <b:First>Patrick</b:First>
          </b:Person>
          <b:Person>
            <b:Last>Vega</b:Last>
            <b:First>Roser</b:First>
          </b:Person>
          <b:Person>
            <b:Last>Seward</b:Last>
            <b:First>Edward</b:First>
          </b:Person>
          <b:Person>
            <b:Last>Stoyanov</b:Last>
            <b:First>Danail</b:First>
          </b:Person>
          <b:Person>
            <b:Last>Chand</b:Last>
            <b:First>Manish</b:First>
          </b:Person>
          <b:Person>
            <b:Last>Lovat</b:Last>
            <b:First>Laurence</b:First>
            <b:Middle>B</b:Middle>
          </b:Person>
        </b:NameList>
      </b:Author>
    </b:Author>
    <b:JournalName>The lancet. Gastroenterology &amp; hepatology</b:JournalName>
    <b:Pages>71-80</b:Pages>
    <b:Volume>4</b:Volume>
    <b:Issue>1</b:Issue>
    <b:DOI>10.1016/s2468-1253(18)30282-6</b:DOI>
    <b:RefOrder>3</b:RefOrder>
  </b:Source>
  <b:Source>
    <b:Tag>Shi20</b:Tag>
    <b:SourceType>JournalArticle</b:SourceType>
    <b:Guid>{052CB910-CD5A-4FF2-89D7-6362B307EE19}</b:Guid>
    <b:Author>
      <b:Author>
        <b:NameList>
          <b:Person>
            <b:Last>Shine</b:Last>
            <b:First>Rebecca</b:First>
          </b:Person>
          <b:Person>
            <b:Last>Bui</b:Last>
            <b:First>Andrew</b:First>
          </b:Person>
          <b:Person>
            <b:Last>Burgess</b:Last>
            <b:First>Adele</b:First>
          </b:Person>
        </b:NameList>
      </b:Author>
    </b:Author>
    <b:Title>Quality indicators in colonoscopy: an evolving paradigm: Quality indicators in colonoscopy</b:Title>
    <b:JournalName>ANZ journal of surgery</b:JournalName>
    <b:Year>2020</b:Year>
    <b:Pages>215-221</b:Pages>
    <b:Volume>90</b:Volume>
    <b:Issue>3</b:Issue>
    <b:DOI>10.1111/ans.15775</b:DOI>
    <b:RefOrder>11</b:RefOrder>
  </b:Source>
  <b:Source>
    <b:Tag>Tom21</b:Tag>
    <b:SourceType>DocumentFromInternetSite</b:SourceType>
    <b:Guid>{C78908A3-F70B-4E32-9227-5320B7085935}</b:Guid>
    <b:Author>
      <b:Author>
        <b:NameList>
          <b:Person>
            <b:Last>Tomar</b:Last>
            <b:First>Nikhil</b:First>
            <b:Middle>Kumar</b:Middle>
          </b:Person>
        </b:NameList>
      </b:Author>
    </b:Author>
    <b:Title>Automatic polyp segmentation using fully convolutional neural network</b:Title>
    <b:JournalName>arXiv [eess.IV]</b:JournalName>
    <b:Year>2021</b:Year>
    <b:Month>01</b:Month>
    <b:Day>11</b:Day>
    <b:URL>http://arxiv.org/abs/2101.04001https://arxiv.org/abs/2101.04001</b:URL>
    <b:InternetSiteTitle>arXiv [eess.IV]</b:InternetSiteTitle>
    <b:RefOrder>12</b:RefOrder>
  </b:Source>
  <b:Source>
    <b:Tag>Sán20</b:Tag>
    <b:SourceType>JournalArticle</b:SourceType>
    <b:Guid>{D33A7C1D-4DE2-4E55-8541-884EB2AB6ADA}</b:Guid>
    <b:Author>
      <b:Author>
        <b:NameList>
          <b:Person>
            <b:Last>Sánchez-Montes</b:Last>
            <b:First>Cristina</b:First>
          </b:Person>
          <b:Person>
            <b:Last>Bernal</b:Last>
            <b:First>Jorge</b:First>
          </b:Person>
          <b:Person>
            <b:Last>García-Rodríguez</b:Last>
            <b:First>Ana</b:First>
          </b:Person>
          <b:Person>
            <b:Last>Córdova</b:Last>
            <b:First>Henry</b:First>
          </b:Person>
          <b:Person>
            <b:Last>Fernández-Esparrach</b:Last>
            <b:First>Gloria</b:First>
          </b:Person>
        </b:NameList>
      </b:Author>
    </b:Author>
    <b:Title>Revisión de métodos computacionales de detección y clasificación de pólipos en imagen de colonoscopia</b:Title>
    <b:JournalName>Gastroenterologia y hepatologia</b:JournalName>
    <b:Year>2020</b:Year>
    <b:Pages>222-232</b:Pages>
    <b:Volume>43</b:Volume>
    <b:Issue>4</b:Issue>
    <b:URL>https://www.elsevier.es/es-revista-gastroenterologia-hepatologia-14-articulo-revision-metodos-computacionales-deteccion-clasificacion-S0210570520300145</b:URL>
    <b:DOI>10.1016/j.gastrohep.2019.11.004</b:DOI>
    <b:RefOrder>13</b:RefOrder>
  </b:Source>
  <b:Source>
    <b:Tag>Sán201</b:Tag>
    <b:SourceType>JournalArticle</b:SourceType>
    <b:Guid>{3145F71C-E7A6-4250-9D33-C344D2DE57C3}</b:Guid>
    <b:Author>
      <b:Author>
        <b:NameList>
          <b:Person>
            <b:Last>Sánchez-Montes</b:Last>
            <b:First>Cristina</b:First>
          </b:Person>
          <b:Person>
            <b:Last>García-Rodríguez</b:Last>
            <b:First>Ana</b:First>
          </b:Person>
          <b:Person>
            <b:Last>Córdova</b:Last>
            <b:First>Henry</b:First>
          </b:Person>
          <b:Person>
            <b:Last>Pellisé</b:Last>
            <b:First>María</b:First>
          </b:Person>
          <b:Person>
            <b:Last>Fernández-Esparrach</b:Last>
            <b:First>Gloria</b:First>
          </b:Person>
        </b:NameList>
      </b:Author>
    </b:Author>
    <b:Title>Tecnologías de endoscopia avanzada para mejorar la detección y caracterización de los pólipos colorrectales</b:Title>
    <b:JournalName>Gastroenterologia y hepatologia</b:JournalName>
    <b:Year>2020</b:Year>
    <b:Pages>46-56</b:Pages>
    <b:Volume>43</b:Volume>
    <b:Issue>1</b:Issue>
    <b:URL>https://www.elsevier.es/es-revista-gastroenterologia-hepatologia-14-articulo-tecnologias-endoscopia-avanzada-mejorar-deteccion-S0210570519302511</b:URL>
    <b:DOI>10.1016/j.gastrohep.2019.09.008</b:DOI>
    <b:RefOrder>14</b:RefOrder>
  </b:Source>
  <b:Source>
    <b:Tag>Hsu21</b:Tag>
    <b:SourceType>JournalArticle</b:SourceType>
    <b:Guid>{5D6947E1-1D1B-4267-A84D-2A6B1794CDA3}</b:Guid>
    <b:Author>
      <b:Author>
        <b:NameList>
          <b:Person>
            <b:Last>Hsu</b:Last>
            <b:First>Chen-Ming</b:First>
          </b:Person>
          <b:Person>
            <b:Last>Hsu</b:Last>
            <b:First>Chien-Chang</b:First>
          </b:Person>
          <b:Person>
            <b:Last>Hsu</b:Last>
            <b:First>Zhe-Ming</b:First>
          </b:Person>
          <b:Person>
            <b:Last>Shih</b:Last>
            <b:First>Feng-Yu</b:First>
          </b:Person>
          <b:Person>
            <b:Last>Chang</b:Last>
            <b:First>Meng-Lin</b:First>
          </b:Person>
          <b:Person>
            <b:Last>Chen</b:Last>
            <b:First>Tsung-Hsing</b:First>
          </b:Person>
        </b:NameList>
      </b:Author>
    </b:Author>
    <b:Title>Colorectal polyp image detection and classification through grayscale images and deep learning</b:Title>
    <b:JournalName>Sensors (Basel, Switzerland)</b:JournalName>
    <b:Year>2021</b:Year>
    <b:Pages>5995</b:Pages>
    <b:Volume>21</b:Volume>
    <b:Issue>1/</b:Issue>
    <b:URL>https://www.mdpi.com/1424-8220/21/18/5995</b:URL>
    <b:DOI>10.3390/s21185995</b:DOI>
    <b:RefOrder>15</b:RefOrder>
  </b:Source>
</b:Sources>
</file>

<file path=customXml/itemProps1.xml><?xml version="1.0" encoding="utf-8"?>
<ds:datastoreItem xmlns:ds="http://schemas.openxmlformats.org/officeDocument/2006/customXml" ds:itemID="{E607C5C4-B843-4F08-8BA3-478B172948A9}">
  <ds:schemaRefs>
    <ds:schemaRef ds:uri="http://schemas.openxmlformats.org/package/2006/metadata/core-properties"/>
    <ds:schemaRef ds:uri="http://purl.org/dc/dcmitype/"/>
    <ds:schemaRef ds:uri="http://schemas.microsoft.com/office/2006/metadata/properties"/>
    <ds:schemaRef ds:uri="http://www.w3.org/XML/1998/namespace"/>
    <ds:schemaRef ds:uri="http://purl.org/dc/terms/"/>
    <ds:schemaRef ds:uri="http://schemas.microsoft.com/office/infopath/2007/PartnerControls"/>
    <ds:schemaRef ds:uri="http://schemas.microsoft.com/office/2006/documentManagement/types"/>
    <ds:schemaRef ds:uri="79078f06-1403-448f-8350-878220308c87"/>
    <ds:schemaRef ds:uri="40c80995-eab8-41df-ba0f-1db15ee1cddf"/>
    <ds:schemaRef ds:uri="http://purl.org/dc/elements/1.1/"/>
  </ds:schemaRefs>
</ds:datastoreItem>
</file>

<file path=customXml/itemProps2.xml><?xml version="1.0" encoding="utf-8"?>
<ds:datastoreItem xmlns:ds="http://schemas.openxmlformats.org/officeDocument/2006/customXml" ds:itemID="{B91B65D5-6129-4565-8517-746ACEE20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80995-eab8-41df-ba0f-1db15ee1cddf"/>
    <ds:schemaRef ds:uri="79078f06-1403-448f-8350-878220308c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283626-1701-4617-809F-A0C542E54C2F}">
  <ds:schemaRefs>
    <ds:schemaRef ds:uri="http://schemas.microsoft.com/sharepoint/v3/contenttype/forms"/>
  </ds:schemaRefs>
</ds:datastoreItem>
</file>

<file path=customXml/itemProps4.xml><?xml version="1.0" encoding="utf-8"?>
<ds:datastoreItem xmlns:ds="http://schemas.openxmlformats.org/officeDocument/2006/customXml" ds:itemID="{AD7E3688-4DF6-4FD9-BAA6-7144186AE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2156</Words>
  <Characters>13775</Characters>
  <Application>Microsoft Office Word</Application>
  <DocSecurity>0</DocSecurity>
  <Lines>114</Lines>
  <Paragraphs>31</Paragraphs>
  <ScaleCrop>false</ScaleCrop>
  <Company>IEEE</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Natalia Lopez Grisales</dc:creator>
  <cp:keywords/>
  <cp:lastModifiedBy>MARIA BERNARDA SALAZAR SANCHEZ</cp:lastModifiedBy>
  <cp:revision>39</cp:revision>
  <cp:lastPrinted>2024-03-30T19:55:00Z</cp:lastPrinted>
  <dcterms:created xsi:type="dcterms:W3CDTF">2024-05-23T01:23:00Z</dcterms:created>
  <dcterms:modified xsi:type="dcterms:W3CDTF">2024-05-27T13:02:00Z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0x0101001947585C5D6EBD4BA52309FE10A55D41</vt:lpwstr>
  </property>
</Properties>
</file>